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7A01" w14:textId="720D26EE" w:rsidR="003B46DC" w:rsidRPr="00C01E28" w:rsidRDefault="0068175F" w:rsidP="00790354">
      <w:pPr>
        <w:jc w:val="center"/>
        <w:rPr>
          <w:b/>
          <w:bCs/>
          <w:sz w:val="24"/>
          <w:szCs w:val="24"/>
        </w:rPr>
      </w:pPr>
      <w:r w:rsidRPr="00C01E28">
        <w:rPr>
          <w:b/>
          <w:bCs/>
          <w:sz w:val="24"/>
          <w:szCs w:val="24"/>
        </w:rPr>
        <w:t>Global Program</w:t>
      </w:r>
      <w:r w:rsidR="00790354" w:rsidRPr="00C01E28">
        <w:rPr>
          <w:b/>
          <w:bCs/>
          <w:sz w:val="24"/>
          <w:szCs w:val="24"/>
        </w:rPr>
        <w:t xml:space="preserve"> Applicants GPAs</w:t>
      </w:r>
    </w:p>
    <w:p w14:paraId="2EA7EA04" w14:textId="77777777" w:rsidR="00070B88" w:rsidRPr="00C01E28" w:rsidRDefault="00790354" w:rsidP="00C01E28">
      <w:pPr>
        <w:spacing w:after="0"/>
        <w:rPr>
          <w:u w:val="single"/>
        </w:rPr>
      </w:pPr>
      <w:r w:rsidRPr="00C01E28">
        <w:rPr>
          <w:u w:val="single"/>
        </w:rPr>
        <w:t xml:space="preserve">Data Overview: </w:t>
      </w:r>
    </w:p>
    <w:p w14:paraId="753872A4" w14:textId="4BB41F1E" w:rsidR="00790354" w:rsidRDefault="666E2872" w:rsidP="00C01E28">
      <w:pPr>
        <w:spacing w:after="0"/>
      </w:pPr>
      <w:r>
        <w:t xml:space="preserve">This analysis includes </w:t>
      </w:r>
      <w:r w:rsidR="00285C80">
        <w:t>5120</w:t>
      </w:r>
      <w:r>
        <w:t xml:space="preserve"> </w:t>
      </w:r>
      <w:r w:rsidR="00285C80">
        <w:t xml:space="preserve">study abroad program </w:t>
      </w:r>
      <w:r>
        <w:t xml:space="preserve">applications of </w:t>
      </w:r>
      <w:r w:rsidR="00285C80">
        <w:t xml:space="preserve">WSB </w:t>
      </w:r>
      <w:r>
        <w:t xml:space="preserve">students over the last </w:t>
      </w:r>
      <w:r w:rsidR="00285C80">
        <w:t>8</w:t>
      </w:r>
      <w:r>
        <w:t xml:space="preserve"> academic. The data was analyzed in terms of first-generation status as well as student ethnicity to explore</w:t>
      </w:r>
      <w:r w:rsidR="00740E65">
        <w:t xml:space="preserve"> the possible</w:t>
      </w:r>
      <w:r>
        <w:t xml:space="preserve"> effects their cumulative GPA </w:t>
      </w:r>
      <w:r w:rsidR="00740E65">
        <w:t xml:space="preserve">has </w:t>
      </w:r>
      <w:r>
        <w:t xml:space="preserve">on study abroad acceptance status. Further, the application data was compared with all </w:t>
      </w:r>
      <w:commentRangeStart w:id="0"/>
      <w:r>
        <w:t>15,</w:t>
      </w:r>
      <w:r w:rsidR="00832D61">
        <w:t>773</w:t>
      </w:r>
      <w:commentRangeEnd w:id="0"/>
      <w:r w:rsidR="00832D61">
        <w:rPr>
          <w:rStyle w:val="CommentReference"/>
        </w:rPr>
        <w:commentReference w:id="0"/>
      </w:r>
      <w:r>
        <w:t xml:space="preserve"> WSB students going back to 2015. </w:t>
      </w:r>
    </w:p>
    <w:p w14:paraId="63844B13" w14:textId="4B38C4BB" w:rsidR="00C01E28" w:rsidRDefault="00C01E28" w:rsidP="00C01E28">
      <w:pPr>
        <w:spacing w:after="0"/>
      </w:pPr>
    </w:p>
    <w:p w14:paraId="08BA69DC" w14:textId="09291DA4" w:rsidR="00C01E28" w:rsidRDefault="00C01E28" w:rsidP="00C01E28">
      <w:pPr>
        <w:spacing w:after="0"/>
        <w:rPr>
          <w:u w:val="single"/>
        </w:rPr>
      </w:pPr>
      <w:r w:rsidRPr="00294825">
        <w:rPr>
          <w:u w:val="single"/>
        </w:rPr>
        <w:t xml:space="preserve">Key </w:t>
      </w:r>
      <w:r w:rsidR="00294825" w:rsidRPr="00294825">
        <w:rPr>
          <w:u w:val="single"/>
        </w:rPr>
        <w:t>Findings:</w:t>
      </w:r>
    </w:p>
    <w:p w14:paraId="5075485C" w14:textId="1EF24FEC" w:rsidR="00A01C5D" w:rsidRPr="008D7BDD" w:rsidRDefault="77B79D9F" w:rsidP="00257F43">
      <w:pPr>
        <w:pStyle w:val="ListParagraph"/>
        <w:numPr>
          <w:ilvl w:val="0"/>
          <w:numId w:val="1"/>
        </w:numPr>
        <w:spacing w:after="0"/>
        <w:rPr>
          <w:u w:val="single"/>
        </w:rPr>
      </w:pPr>
      <w:r>
        <w:t>Introducing a 3.0 GPA requirement for studying abroad would impact our African American students the heaviest</w:t>
      </w:r>
      <w:r w:rsidR="00032497">
        <w:t xml:space="preserve"> since they have the lowest average GPA at a 3.05.</w:t>
      </w:r>
      <w:r w:rsidR="00032497" w:rsidRPr="008D7BDD">
        <w:rPr>
          <w:u w:val="single"/>
        </w:rPr>
        <w:t xml:space="preserve"> </w:t>
      </w:r>
    </w:p>
    <w:p w14:paraId="316747F7" w14:textId="2FEB465E" w:rsidR="008D7BDD" w:rsidRPr="008D7BDD" w:rsidRDefault="243A52D4" w:rsidP="77B79D9F">
      <w:pPr>
        <w:pStyle w:val="ListParagraph"/>
        <w:numPr>
          <w:ilvl w:val="0"/>
          <w:numId w:val="1"/>
        </w:numPr>
        <w:spacing w:after="0"/>
      </w:pPr>
      <w:r>
        <w:t xml:space="preserve">Of all students who applied to study abroad, all but Hispanic students have a higher denial ratio than those of White applicants. When looking at Federal race/ethnicity categories, all but Hispanic students have a higher denial ratio than White applicants. </w:t>
      </w:r>
    </w:p>
    <w:p w14:paraId="4849A282" w14:textId="7D9B73F0" w:rsidR="008D7BDD" w:rsidRPr="0039098A" w:rsidRDefault="243A52D4" w:rsidP="0039098A">
      <w:pPr>
        <w:pStyle w:val="ListParagraph"/>
        <w:numPr>
          <w:ilvl w:val="1"/>
          <w:numId w:val="1"/>
        </w:numPr>
        <w:spacing w:after="0"/>
        <w:rPr>
          <w:u w:val="single"/>
        </w:rPr>
      </w:pPr>
      <w:r>
        <w:t xml:space="preserve">More </w:t>
      </w:r>
      <w:r w:rsidR="0039098A">
        <w:t>specifically ~25%</w:t>
      </w:r>
      <w:r>
        <w:t xml:space="preserve"> African American, </w:t>
      </w:r>
      <w:r w:rsidR="0039098A">
        <w:t xml:space="preserve">12.5% </w:t>
      </w:r>
      <w:r>
        <w:t>Asian and Hispanic applicants have a GPA below a 3.0.</w:t>
      </w:r>
    </w:p>
    <w:p w14:paraId="1C3ECD8F" w14:textId="52F2D4EA" w:rsidR="00345DBD" w:rsidRDefault="00345DBD" w:rsidP="003D7034">
      <w:pPr>
        <w:pStyle w:val="pf0"/>
        <w:numPr>
          <w:ilvl w:val="0"/>
          <w:numId w:val="1"/>
        </w:numPr>
        <w:rPr>
          <w:rStyle w:val="cf01"/>
          <w:rFonts w:asciiTheme="minorHAnsi" w:hAnsiTheme="minorHAnsi" w:cstheme="minorHAnsi"/>
          <w:sz w:val="22"/>
          <w:szCs w:val="22"/>
        </w:rPr>
      </w:pPr>
      <w:r>
        <w:rPr>
          <w:rStyle w:val="cf01"/>
          <w:rFonts w:asciiTheme="minorHAnsi" w:hAnsiTheme="minorHAnsi" w:cstheme="minorHAnsi"/>
          <w:sz w:val="22"/>
          <w:szCs w:val="22"/>
        </w:rPr>
        <w:t>60% of African American students who applied to study abroad had a GPA between a 3.0-3.5.</w:t>
      </w:r>
    </w:p>
    <w:p w14:paraId="08235E9A" w14:textId="1E64CDFB" w:rsidR="003D7034" w:rsidRPr="003D7034" w:rsidRDefault="003D7034" w:rsidP="003D7034">
      <w:pPr>
        <w:pStyle w:val="pf0"/>
        <w:numPr>
          <w:ilvl w:val="0"/>
          <w:numId w:val="1"/>
        </w:numPr>
        <w:rPr>
          <w:rFonts w:asciiTheme="minorHAnsi" w:hAnsiTheme="minorHAnsi" w:cstheme="minorHAnsi"/>
          <w:sz w:val="22"/>
          <w:szCs w:val="22"/>
        </w:rPr>
      </w:pPr>
      <w:r w:rsidRPr="003D7034">
        <w:rPr>
          <w:rStyle w:val="cf01"/>
          <w:rFonts w:asciiTheme="minorHAnsi" w:hAnsiTheme="minorHAnsi" w:cstheme="minorHAnsi"/>
          <w:sz w:val="22"/>
          <w:szCs w:val="22"/>
        </w:rPr>
        <w:t>In the last 3 years the gap between URSOC and non-URSOC students has widened. URSOC have an average cumulative GPA that is 0.2 points lower than non-URSOC students.</w:t>
      </w:r>
    </w:p>
    <w:p w14:paraId="59AEE320" w14:textId="7AF645C6" w:rsidR="008D7BDD" w:rsidRPr="00C76A8B" w:rsidRDefault="00BE692F" w:rsidP="008D7BDD">
      <w:pPr>
        <w:pStyle w:val="ListParagraph"/>
        <w:numPr>
          <w:ilvl w:val="0"/>
          <w:numId w:val="1"/>
        </w:numPr>
        <w:spacing w:after="0"/>
        <w:rPr>
          <w:u w:val="single"/>
        </w:rPr>
      </w:pPr>
      <w:r>
        <w:t>There is a significant negative correlation of being an</w:t>
      </w:r>
      <w:r w:rsidR="00345DBD">
        <w:t xml:space="preserve"> URSOC</w:t>
      </w:r>
      <w:r>
        <w:t xml:space="preserve"> and GPA. This was found in all BBA students and </w:t>
      </w:r>
      <w:r w:rsidR="002739FF">
        <w:t>further</w:t>
      </w:r>
      <w:r>
        <w:t xml:space="preserve"> when narrowing down to just students who applied to study abroad.</w:t>
      </w:r>
    </w:p>
    <w:p w14:paraId="7F5BE902" w14:textId="0913B452" w:rsidR="005A0E22" w:rsidRDefault="005A0E22" w:rsidP="005A0E22">
      <w:pPr>
        <w:spacing w:after="0"/>
        <w:rPr>
          <w:u w:val="single"/>
        </w:rPr>
      </w:pPr>
    </w:p>
    <w:p w14:paraId="049699F2" w14:textId="11CE5085" w:rsidR="005A0E22" w:rsidRPr="00B4781F" w:rsidRDefault="28F31AE6" w:rsidP="005A0E22">
      <w:pPr>
        <w:spacing w:after="0"/>
      </w:pPr>
      <w:r>
        <w:t>The following table is broken down by different interest groups. Out of all accepted applications</w:t>
      </w:r>
      <w:r w:rsidR="004D07D7">
        <w:t>,</w:t>
      </w:r>
      <w:r>
        <w:t xml:space="preserve"> these are the percentages and number</w:t>
      </w:r>
      <w:r w:rsidR="004D07D7">
        <w:t xml:space="preserve"> </w:t>
      </w:r>
      <w:r>
        <w:t xml:space="preserve">of applicants below a 3.0 GPA and percentage of students below a 3.0 that were accepted </w:t>
      </w:r>
      <w:r w:rsidR="00832D61">
        <w:t>into a</w:t>
      </w:r>
      <w:r>
        <w:t xml:space="preserve"> study abroad program. </w:t>
      </w:r>
      <w:r w:rsidR="004D07D7">
        <w:t>Applicants with GPAs below a 3.0 are seen roughly 2 times more in</w:t>
      </w:r>
      <w:r>
        <w:t xml:space="preserve"> </w:t>
      </w:r>
      <w:r w:rsidR="004D07D7">
        <w:t xml:space="preserve">underrepresented students of color (URSOC) </w:t>
      </w:r>
      <w:r>
        <w:t xml:space="preserve">and first-generation </w:t>
      </w:r>
      <w:r w:rsidR="00282A39">
        <w:t xml:space="preserve">(FGEN) </w:t>
      </w:r>
      <w:r>
        <w:t>students</w:t>
      </w:r>
      <w:r w:rsidR="004D07D7">
        <w:t xml:space="preserve"> compared to non-URSOC students.</w:t>
      </w:r>
    </w:p>
    <w:tbl>
      <w:tblPr>
        <w:tblStyle w:val="TableGrid"/>
        <w:tblpPr w:leftFromText="180" w:rightFromText="180" w:vertAnchor="text" w:horzAnchor="margin" w:tblpY="72"/>
        <w:tblW w:w="9692" w:type="dxa"/>
        <w:tblLook w:val="04A0" w:firstRow="1" w:lastRow="0" w:firstColumn="1" w:lastColumn="0" w:noHBand="0" w:noVBand="1"/>
      </w:tblPr>
      <w:tblGrid>
        <w:gridCol w:w="2718"/>
        <w:gridCol w:w="2250"/>
        <w:gridCol w:w="2160"/>
        <w:gridCol w:w="2564"/>
      </w:tblGrid>
      <w:tr w:rsidR="004D07D7" w14:paraId="49BE309E" w14:textId="77777777" w:rsidTr="00084946">
        <w:tc>
          <w:tcPr>
            <w:tcW w:w="2718" w:type="dxa"/>
            <w:shd w:val="clear" w:color="auto" w:fill="BFBFBF" w:themeFill="background1" w:themeFillShade="BF"/>
          </w:tcPr>
          <w:p w14:paraId="78BCF713" w14:textId="77777777" w:rsidR="004D07D7" w:rsidRDefault="004D07D7" w:rsidP="004D07D7">
            <w:r>
              <w:t>Identity group</w:t>
            </w:r>
          </w:p>
        </w:tc>
        <w:tc>
          <w:tcPr>
            <w:tcW w:w="2250" w:type="dxa"/>
            <w:shd w:val="clear" w:color="auto" w:fill="BFBFBF" w:themeFill="background1" w:themeFillShade="BF"/>
          </w:tcPr>
          <w:p w14:paraId="5985814A" w14:textId="7F078971" w:rsidR="004D07D7" w:rsidRDefault="004D07D7" w:rsidP="004D07D7">
            <w:r>
              <w:t>Pct. of applicants below 3.0</w:t>
            </w:r>
          </w:p>
        </w:tc>
        <w:tc>
          <w:tcPr>
            <w:tcW w:w="2160" w:type="dxa"/>
            <w:shd w:val="clear" w:color="auto" w:fill="BFBFBF" w:themeFill="background1" w:themeFillShade="BF"/>
          </w:tcPr>
          <w:p w14:paraId="045F9981" w14:textId="3A5981E9" w:rsidR="004D07D7" w:rsidRDefault="004D07D7" w:rsidP="004D07D7">
            <w:r>
              <w:t>Pct. of accepted below 3.0</w:t>
            </w:r>
          </w:p>
        </w:tc>
        <w:tc>
          <w:tcPr>
            <w:tcW w:w="2564" w:type="dxa"/>
            <w:shd w:val="clear" w:color="auto" w:fill="BFBFBF" w:themeFill="background1" w:themeFillShade="BF"/>
          </w:tcPr>
          <w:p w14:paraId="602D6D12" w14:textId="455B6336" w:rsidR="004D07D7" w:rsidRDefault="004D07D7" w:rsidP="004D07D7">
            <w:r>
              <w:t>Number of applicants</w:t>
            </w:r>
          </w:p>
        </w:tc>
      </w:tr>
      <w:tr w:rsidR="004D07D7" w14:paraId="3AB0FFC6" w14:textId="77777777" w:rsidTr="00084946">
        <w:tc>
          <w:tcPr>
            <w:tcW w:w="2718" w:type="dxa"/>
          </w:tcPr>
          <w:p w14:paraId="205BF883" w14:textId="29293AAA" w:rsidR="004D07D7" w:rsidRDefault="004D07D7" w:rsidP="004D07D7">
            <w:r>
              <w:t>Non-URSOC</w:t>
            </w:r>
          </w:p>
        </w:tc>
        <w:tc>
          <w:tcPr>
            <w:tcW w:w="2250" w:type="dxa"/>
          </w:tcPr>
          <w:p w14:paraId="1C448475" w14:textId="5F30B7D9" w:rsidR="004D07D7" w:rsidRDefault="004D07D7" w:rsidP="00084946">
            <w:pPr>
              <w:jc w:val="center"/>
            </w:pPr>
            <w:r>
              <w:t>3.78%</w:t>
            </w:r>
          </w:p>
        </w:tc>
        <w:tc>
          <w:tcPr>
            <w:tcW w:w="2160" w:type="dxa"/>
          </w:tcPr>
          <w:p w14:paraId="03598EA3" w14:textId="354E8CA5" w:rsidR="004D07D7" w:rsidRDefault="004D07D7" w:rsidP="00084946">
            <w:pPr>
              <w:jc w:val="center"/>
            </w:pPr>
            <w:r>
              <w:t>2.26%</w:t>
            </w:r>
          </w:p>
        </w:tc>
        <w:tc>
          <w:tcPr>
            <w:tcW w:w="2564" w:type="dxa"/>
          </w:tcPr>
          <w:p w14:paraId="2C790B3D" w14:textId="77777777" w:rsidR="004D07D7" w:rsidRDefault="004D07D7" w:rsidP="00084946">
            <w:pPr>
              <w:jc w:val="center"/>
            </w:pPr>
            <w:r>
              <w:t>3013</w:t>
            </w:r>
          </w:p>
        </w:tc>
      </w:tr>
      <w:tr w:rsidR="004D07D7" w14:paraId="19C9D98C" w14:textId="77777777" w:rsidTr="00084946">
        <w:tc>
          <w:tcPr>
            <w:tcW w:w="2718" w:type="dxa"/>
          </w:tcPr>
          <w:p w14:paraId="335115E3" w14:textId="50BB2E0F" w:rsidR="004D07D7" w:rsidRDefault="004D07D7" w:rsidP="004D07D7">
            <w:r>
              <w:t>URSOC</w:t>
            </w:r>
          </w:p>
        </w:tc>
        <w:tc>
          <w:tcPr>
            <w:tcW w:w="2250" w:type="dxa"/>
          </w:tcPr>
          <w:p w14:paraId="3488C95B" w14:textId="6B09ED26" w:rsidR="004D07D7" w:rsidRDefault="004D07D7" w:rsidP="00084946">
            <w:pPr>
              <w:jc w:val="center"/>
            </w:pPr>
            <w:r>
              <w:t>7.02%</w:t>
            </w:r>
          </w:p>
        </w:tc>
        <w:tc>
          <w:tcPr>
            <w:tcW w:w="2160" w:type="dxa"/>
          </w:tcPr>
          <w:p w14:paraId="48C17FD4" w14:textId="5438A508" w:rsidR="004D07D7" w:rsidRDefault="004D07D7" w:rsidP="00084946">
            <w:pPr>
              <w:jc w:val="center"/>
            </w:pPr>
            <w:r>
              <w:t>3.75%</w:t>
            </w:r>
          </w:p>
        </w:tc>
        <w:tc>
          <w:tcPr>
            <w:tcW w:w="2564" w:type="dxa"/>
          </w:tcPr>
          <w:p w14:paraId="55DCFC5A" w14:textId="77777777" w:rsidR="004D07D7" w:rsidRDefault="004D07D7" w:rsidP="00084946">
            <w:pPr>
              <w:jc w:val="center"/>
            </w:pPr>
            <w:r>
              <w:t>698</w:t>
            </w:r>
          </w:p>
        </w:tc>
      </w:tr>
      <w:tr w:rsidR="004D07D7" w14:paraId="401456F4" w14:textId="77777777" w:rsidTr="00084946">
        <w:tc>
          <w:tcPr>
            <w:tcW w:w="2718" w:type="dxa"/>
          </w:tcPr>
          <w:p w14:paraId="6FAB82F5" w14:textId="77777777" w:rsidR="004D07D7" w:rsidRDefault="004D07D7" w:rsidP="004D07D7">
            <w:r>
              <w:t>First Generation</w:t>
            </w:r>
          </w:p>
        </w:tc>
        <w:tc>
          <w:tcPr>
            <w:tcW w:w="2250" w:type="dxa"/>
          </w:tcPr>
          <w:p w14:paraId="164317BF" w14:textId="76DBCB87" w:rsidR="004D07D7" w:rsidRDefault="004D07D7" w:rsidP="00084946">
            <w:pPr>
              <w:jc w:val="center"/>
            </w:pPr>
            <w:r>
              <w:t>7.1%</w:t>
            </w:r>
          </w:p>
        </w:tc>
        <w:tc>
          <w:tcPr>
            <w:tcW w:w="2160" w:type="dxa"/>
          </w:tcPr>
          <w:p w14:paraId="21CBEC90" w14:textId="12257C43" w:rsidR="004D07D7" w:rsidRDefault="004D07D7" w:rsidP="00084946">
            <w:pPr>
              <w:jc w:val="center"/>
            </w:pPr>
            <w:r>
              <w:t>4.14%</w:t>
            </w:r>
          </w:p>
        </w:tc>
        <w:tc>
          <w:tcPr>
            <w:tcW w:w="2564" w:type="dxa"/>
          </w:tcPr>
          <w:p w14:paraId="3A894B23" w14:textId="77777777" w:rsidR="004D07D7" w:rsidRDefault="004D07D7" w:rsidP="00084946">
            <w:pPr>
              <w:jc w:val="center"/>
            </w:pPr>
            <w:r>
              <w:t>338</w:t>
            </w:r>
          </w:p>
        </w:tc>
      </w:tr>
      <w:tr w:rsidR="004D07D7" w14:paraId="6DCF3436" w14:textId="77777777" w:rsidTr="00084946">
        <w:tc>
          <w:tcPr>
            <w:tcW w:w="2718" w:type="dxa"/>
          </w:tcPr>
          <w:p w14:paraId="6758B54A" w14:textId="77777777" w:rsidR="004D07D7" w:rsidRDefault="004D07D7" w:rsidP="004D07D7">
            <w:r>
              <w:t>All</w:t>
            </w:r>
          </w:p>
        </w:tc>
        <w:tc>
          <w:tcPr>
            <w:tcW w:w="2250" w:type="dxa"/>
          </w:tcPr>
          <w:p w14:paraId="46CB4B8B" w14:textId="691BFCA4" w:rsidR="004D07D7" w:rsidRDefault="004D07D7" w:rsidP="00084946">
            <w:pPr>
              <w:jc w:val="center"/>
            </w:pPr>
            <w:r>
              <w:t>4.39%</w:t>
            </w:r>
          </w:p>
        </w:tc>
        <w:tc>
          <w:tcPr>
            <w:tcW w:w="2160" w:type="dxa"/>
          </w:tcPr>
          <w:p w14:paraId="512FD23D" w14:textId="416614E2" w:rsidR="004D07D7" w:rsidRDefault="004D07D7" w:rsidP="00084946">
            <w:pPr>
              <w:jc w:val="center"/>
            </w:pPr>
            <w:r>
              <w:t>2.53%</w:t>
            </w:r>
          </w:p>
        </w:tc>
        <w:tc>
          <w:tcPr>
            <w:tcW w:w="2564" w:type="dxa"/>
          </w:tcPr>
          <w:p w14:paraId="73E330AC" w14:textId="77777777" w:rsidR="004D07D7" w:rsidRDefault="004D07D7" w:rsidP="00084946">
            <w:pPr>
              <w:jc w:val="center"/>
            </w:pPr>
            <w:r>
              <w:t>3711</w:t>
            </w:r>
          </w:p>
        </w:tc>
      </w:tr>
    </w:tbl>
    <w:p w14:paraId="798AAE46" w14:textId="53A3DBF7" w:rsidR="00B4781F" w:rsidRDefault="00B4781F" w:rsidP="005A0E22">
      <w:pPr>
        <w:spacing w:after="0"/>
        <w:rPr>
          <w:u w:val="single"/>
        </w:rPr>
      </w:pPr>
    </w:p>
    <w:p w14:paraId="62EDFF90" w14:textId="5A930185" w:rsidR="008D7BDD" w:rsidRDefault="008D7BDD" w:rsidP="00CF4EE3">
      <w:pPr>
        <w:spacing w:after="0"/>
      </w:pPr>
    </w:p>
    <w:p w14:paraId="3653937A" w14:textId="40E15AFE" w:rsidR="008D7BDD" w:rsidRDefault="00340C31" w:rsidP="00CF4EE3">
      <w:pPr>
        <w:spacing w:after="0"/>
      </w:pPr>
      <w:r>
        <w:rPr>
          <w:noProof/>
        </w:rPr>
        <w:drawing>
          <wp:anchor distT="0" distB="0" distL="114300" distR="114300" simplePos="0" relativeHeight="251677696" behindDoc="1" locked="0" layoutInCell="1" allowOverlap="1" wp14:anchorId="45E92C2F" wp14:editId="793844A9">
            <wp:simplePos x="0" y="0"/>
            <wp:positionH relativeFrom="column">
              <wp:posOffset>2534009</wp:posOffset>
            </wp:positionH>
            <wp:positionV relativeFrom="paragraph">
              <wp:posOffset>4445</wp:posOffset>
            </wp:positionV>
            <wp:extent cx="3408680" cy="2150110"/>
            <wp:effectExtent l="0" t="0" r="0" b="0"/>
            <wp:wrapTight wrapText="bothSides">
              <wp:wrapPolygon edited="0">
                <wp:start x="0" y="0"/>
                <wp:lineTo x="0" y="21434"/>
                <wp:lineTo x="21487" y="21434"/>
                <wp:lineTo x="21487" y="0"/>
                <wp:lineTo x="0" y="0"/>
              </wp:wrapPolygon>
            </wp:wrapTight>
            <wp:docPr id="1283200956" name="Picture 3"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00956" name="Picture 3" descr="A graph with text and numbe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8680" cy="2150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AC55DE" w14:textId="77777777" w:rsidR="00BE692F" w:rsidRDefault="00345DBD" w:rsidP="005A0E22">
      <w:pPr>
        <w:spacing w:after="0"/>
      </w:pPr>
      <w:r>
        <w:t>Breaking down URSOC into their respective ethnicities, we can see the proportions of students denied in the percentage bars to the right. For all groups except Hispanic students, the denial ratio is higher than those of White students which is 20% denials to 80% accepted. Of all URSOCs combined, their average denial rate is 30% to 70% accepted.</w:t>
      </w:r>
    </w:p>
    <w:p w14:paraId="63B12915" w14:textId="3EDE2172" w:rsidR="003D7034" w:rsidRDefault="00BE692F" w:rsidP="005A0E22">
      <w:pPr>
        <w:spacing w:after="0"/>
      </w:pPr>
      <w:r>
        <w:rPr>
          <w:noProof/>
        </w:rPr>
        <w:lastRenderedPageBreak/>
        <w:drawing>
          <wp:anchor distT="0" distB="0" distL="114300" distR="114300" simplePos="0" relativeHeight="251635200" behindDoc="1" locked="0" layoutInCell="1" allowOverlap="1" wp14:anchorId="48E07767" wp14:editId="6FBBCA94">
            <wp:simplePos x="0" y="0"/>
            <wp:positionH relativeFrom="column">
              <wp:posOffset>2520342</wp:posOffset>
            </wp:positionH>
            <wp:positionV relativeFrom="paragraph">
              <wp:posOffset>-270813</wp:posOffset>
            </wp:positionV>
            <wp:extent cx="3429000" cy="2162175"/>
            <wp:effectExtent l="0" t="0" r="0" b="0"/>
            <wp:wrapTight wrapText="bothSides">
              <wp:wrapPolygon edited="0">
                <wp:start x="0" y="0"/>
                <wp:lineTo x="0" y="21505"/>
                <wp:lineTo x="21480" y="21505"/>
                <wp:lineTo x="21480" y="0"/>
                <wp:lineTo x="0" y="0"/>
              </wp:wrapPolygon>
            </wp:wrapTight>
            <wp:docPr id="1965395045" name="Picture 4"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95045" name="Picture 4" descr="A graph with text on 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39D7" w:rsidRPr="008639D7">
        <w:t>Further</w:t>
      </w:r>
      <w:r w:rsidR="008639D7">
        <w:t>, the figure on the right by ethnicity breaks down the proportions of students within</w:t>
      </w:r>
      <w:r w:rsidR="00BA185C">
        <w:t xml:space="preserve"> </w:t>
      </w:r>
      <w:r w:rsidR="008639D7">
        <w:t xml:space="preserve">each groups GPA range. Roughly </w:t>
      </w:r>
      <w:r w:rsidR="0025075E">
        <w:t>25%</w:t>
      </w:r>
      <w:r w:rsidR="008639D7">
        <w:t xml:space="preserve"> African American applicants have a GPA of below a 3.0.</w:t>
      </w:r>
      <w:r w:rsidR="008D7BDD">
        <w:t xml:space="preserve"> Around </w:t>
      </w:r>
      <w:r w:rsidR="009A7282">
        <w:t>66%</w:t>
      </w:r>
      <w:r w:rsidR="008D7BDD">
        <w:t xml:space="preserve"> of </w:t>
      </w:r>
      <w:r w:rsidR="00BB6642">
        <w:t>W</w:t>
      </w:r>
      <w:r w:rsidR="008D7BDD">
        <w:t>hite students are in the 3.5-4.0 bucket. For the other groups, most students fall into the 3.0-3.5 bucket.</w:t>
      </w:r>
      <w:ins w:id="1" w:author="Nate Kelty" w:date="2024-04-17T15:24:00Z">
        <w:r w:rsidR="008D7BDD">
          <w:t xml:space="preserve"> </w:t>
        </w:r>
      </w:ins>
    </w:p>
    <w:p w14:paraId="5AA2A034" w14:textId="77777777" w:rsidR="00345DBD" w:rsidRDefault="00345DBD" w:rsidP="005A0E22">
      <w:pPr>
        <w:spacing w:after="0"/>
      </w:pPr>
    </w:p>
    <w:p w14:paraId="1FFA7BA1" w14:textId="77777777" w:rsidR="00345DBD" w:rsidRDefault="00345DBD" w:rsidP="005A0E22">
      <w:pPr>
        <w:spacing w:after="0"/>
        <w:rPr>
          <w:noProof/>
        </w:rPr>
      </w:pPr>
    </w:p>
    <w:p w14:paraId="023D3E4E" w14:textId="77777777" w:rsidR="00BE692F" w:rsidRDefault="00BE692F" w:rsidP="005A0E22">
      <w:pPr>
        <w:spacing w:after="0"/>
        <w:rPr>
          <w:noProof/>
        </w:rPr>
      </w:pPr>
    </w:p>
    <w:p w14:paraId="628BEE35" w14:textId="77777777" w:rsidR="00032497" w:rsidRDefault="00032497" w:rsidP="005A0E22">
      <w:pPr>
        <w:spacing w:after="0"/>
        <w:rPr>
          <w:noProof/>
        </w:rPr>
      </w:pPr>
    </w:p>
    <w:p w14:paraId="4B415EDA" w14:textId="797D7AB7" w:rsidR="00032497" w:rsidRDefault="00345DBD" w:rsidP="005A0E22">
      <w:pPr>
        <w:spacing w:after="0"/>
      </w:pPr>
      <w:r>
        <w:rPr>
          <w:noProof/>
        </w:rPr>
        <w:drawing>
          <wp:anchor distT="0" distB="0" distL="114300" distR="114300" simplePos="0" relativeHeight="251633152" behindDoc="1" locked="0" layoutInCell="1" allowOverlap="1" wp14:anchorId="4AFF8A74" wp14:editId="5124AF5D">
            <wp:simplePos x="0" y="0"/>
            <wp:positionH relativeFrom="column">
              <wp:posOffset>3482340</wp:posOffset>
            </wp:positionH>
            <wp:positionV relativeFrom="paragraph">
              <wp:posOffset>972820</wp:posOffset>
            </wp:positionV>
            <wp:extent cx="2850515" cy="2376170"/>
            <wp:effectExtent l="0" t="0" r="0" b="0"/>
            <wp:wrapTight wrapText="bothSides">
              <wp:wrapPolygon edited="0">
                <wp:start x="0" y="0"/>
                <wp:lineTo x="0" y="21473"/>
                <wp:lineTo x="21509" y="21473"/>
                <wp:lineTo x="21509" y="0"/>
                <wp:lineTo x="0" y="0"/>
              </wp:wrapPolygon>
            </wp:wrapTight>
            <wp:docPr id="1204730468"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0468" name="Picture 2" descr="A graph with different colored squares&#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23663"/>
                    <a:stretch/>
                  </pic:blipFill>
                  <pic:spPr bwMode="auto">
                    <a:xfrm>
                      <a:off x="0" y="0"/>
                      <a:ext cx="2850515" cy="2376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2329">
        <w:rPr>
          <w:noProof/>
        </w:rPr>
        <w:drawing>
          <wp:anchor distT="0" distB="0" distL="114300" distR="114300" simplePos="0" relativeHeight="251629056" behindDoc="1" locked="0" layoutInCell="1" allowOverlap="1" wp14:anchorId="7E37DB66" wp14:editId="0DC75354">
            <wp:simplePos x="0" y="0"/>
            <wp:positionH relativeFrom="column">
              <wp:posOffset>-342265</wp:posOffset>
            </wp:positionH>
            <wp:positionV relativeFrom="paragraph">
              <wp:posOffset>972820</wp:posOffset>
            </wp:positionV>
            <wp:extent cx="3795395" cy="2379980"/>
            <wp:effectExtent l="0" t="0" r="0" b="0"/>
            <wp:wrapTight wrapText="bothSides">
              <wp:wrapPolygon edited="0">
                <wp:start x="0" y="0"/>
                <wp:lineTo x="0" y="21439"/>
                <wp:lineTo x="21466" y="21439"/>
                <wp:lineTo x="21466" y="0"/>
                <wp:lineTo x="0" y="0"/>
              </wp:wrapPolygon>
            </wp:wrapTight>
            <wp:docPr id="11539055"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055" name="Picture 1" descr="A graph with different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5395"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79B8" w:rsidRPr="002479B8">
        <w:t xml:space="preserve">The </w:t>
      </w:r>
      <w:r w:rsidR="00B46987">
        <w:t>two box plots</w:t>
      </w:r>
      <w:r w:rsidR="002479B8">
        <w:t xml:space="preserve"> below </w:t>
      </w:r>
      <w:r w:rsidR="005D393B">
        <w:t>show</w:t>
      </w:r>
      <w:r w:rsidR="002479B8">
        <w:t xml:space="preserve"> the average cumulative GPA of all BBA </w:t>
      </w:r>
      <w:r w:rsidR="00832D61">
        <w:t>students (left</w:t>
      </w:r>
      <w:r w:rsidR="00B46987">
        <w:t>) and</w:t>
      </w:r>
      <w:r w:rsidR="00832D61">
        <w:t xml:space="preserve"> all study abroad program applicants (right)</w:t>
      </w:r>
      <w:r w:rsidR="00A869D2">
        <w:t xml:space="preserve"> broken down by ethnicity groups</w:t>
      </w:r>
      <w:r w:rsidR="002479B8">
        <w:t>.</w:t>
      </w:r>
      <w:r w:rsidR="009423DD">
        <w:t xml:space="preserve"> </w:t>
      </w:r>
      <w:r w:rsidR="00CF4EE3">
        <w:t xml:space="preserve">The average GPAs of all BBA students is generally lower than those of </w:t>
      </w:r>
      <w:r w:rsidR="00A869D2">
        <w:t>who have applied to study abroad,</w:t>
      </w:r>
      <w:r w:rsidR="00CF4EE3">
        <w:t xml:space="preserve"> so introducing a 3.00 GPA minimum requirement would affect them more and potentially turn them away from applying </w:t>
      </w:r>
      <w:r w:rsidR="00044632">
        <w:t>to</w:t>
      </w:r>
      <w:r w:rsidR="00CF4EE3">
        <w:t xml:space="preserve"> study abroad programs.</w:t>
      </w:r>
      <w:r w:rsidR="00F6775C">
        <w:t xml:space="preserve"> The numbers on the right of each </w:t>
      </w:r>
      <w:r w:rsidR="002C185C">
        <w:t>chart</w:t>
      </w:r>
      <w:r w:rsidR="00F6775C">
        <w:t xml:space="preserve"> </w:t>
      </w:r>
      <w:r w:rsidR="002C185C">
        <w:t>are</w:t>
      </w:r>
      <w:r w:rsidR="00F6775C">
        <w:t xml:space="preserve"> the average cumulative GPA</w:t>
      </w:r>
      <w:r w:rsidR="002C185C">
        <w:t>s</w:t>
      </w:r>
      <w:r w:rsidR="00F6775C">
        <w:t xml:space="preserve"> for each</w:t>
      </w:r>
      <w:r w:rsidR="002C185C">
        <w:t xml:space="preserve"> category.</w:t>
      </w:r>
    </w:p>
    <w:p w14:paraId="46FF5444" w14:textId="7C8819CF" w:rsidR="00A329F6" w:rsidRDefault="00032497" w:rsidP="005A0E22">
      <w:pPr>
        <w:spacing w:after="0"/>
      </w:pPr>
      <w:r>
        <w:t>The following table accompanies the plots above, by comparing the different BBA URSOC groups average GPA to those students who applied to study abroad and were denied or accepted and their GPAs.</w:t>
      </w:r>
      <w:r w:rsidR="00725B0B">
        <w:t xml:space="preserve"> All groups except Unknown and </w:t>
      </w:r>
      <w:r w:rsidR="00044632">
        <w:t>I</w:t>
      </w:r>
      <w:r w:rsidR="00725B0B">
        <w:t>nternational denied students GPAs average around 0.10 points lower than those accepted.</w:t>
      </w:r>
    </w:p>
    <w:tbl>
      <w:tblPr>
        <w:tblStyle w:val="TableGrid"/>
        <w:tblW w:w="0" w:type="auto"/>
        <w:tblLook w:val="04A0" w:firstRow="1" w:lastRow="0" w:firstColumn="1" w:lastColumn="0" w:noHBand="0" w:noVBand="1"/>
      </w:tblPr>
      <w:tblGrid>
        <w:gridCol w:w="2394"/>
        <w:gridCol w:w="2394"/>
        <w:gridCol w:w="2394"/>
        <w:gridCol w:w="2394"/>
      </w:tblGrid>
      <w:tr w:rsidR="00A329F6" w:rsidRPr="00032497" w14:paraId="0780F464" w14:textId="77777777" w:rsidTr="00032497">
        <w:tc>
          <w:tcPr>
            <w:tcW w:w="2394" w:type="dxa"/>
            <w:shd w:val="clear" w:color="auto" w:fill="AEAAAA" w:themeFill="background2" w:themeFillShade="BF"/>
          </w:tcPr>
          <w:p w14:paraId="0410A4D9" w14:textId="6654A832" w:rsidR="00A329F6" w:rsidRPr="00032497" w:rsidRDefault="00A329F6" w:rsidP="00C01E28">
            <w:r w:rsidRPr="00032497">
              <w:t>Ethnic group</w:t>
            </w:r>
          </w:p>
        </w:tc>
        <w:tc>
          <w:tcPr>
            <w:tcW w:w="2394" w:type="dxa"/>
            <w:shd w:val="clear" w:color="auto" w:fill="AEAAAA" w:themeFill="background2" w:themeFillShade="BF"/>
          </w:tcPr>
          <w:p w14:paraId="0D90CD83" w14:textId="0E8C48EF" w:rsidR="00A329F6" w:rsidRPr="00032497" w:rsidRDefault="00A329F6" w:rsidP="00C01E28">
            <w:r w:rsidRPr="00032497">
              <w:t>All BBA students</w:t>
            </w:r>
          </w:p>
        </w:tc>
        <w:tc>
          <w:tcPr>
            <w:tcW w:w="2394" w:type="dxa"/>
            <w:shd w:val="clear" w:color="auto" w:fill="AEAAAA" w:themeFill="background2" w:themeFillShade="BF"/>
          </w:tcPr>
          <w:p w14:paraId="0728C24E" w14:textId="4DC616D9" w:rsidR="00A329F6" w:rsidRPr="00032497" w:rsidRDefault="00A329F6" w:rsidP="00C01E28">
            <w:r w:rsidRPr="00032497">
              <w:t>Applicants denied</w:t>
            </w:r>
          </w:p>
        </w:tc>
        <w:tc>
          <w:tcPr>
            <w:tcW w:w="2394" w:type="dxa"/>
            <w:shd w:val="clear" w:color="auto" w:fill="AEAAAA" w:themeFill="background2" w:themeFillShade="BF"/>
          </w:tcPr>
          <w:p w14:paraId="41B2E827" w14:textId="3BCB2EF9" w:rsidR="00A329F6" w:rsidRPr="00032497" w:rsidRDefault="00A329F6" w:rsidP="00C01E28">
            <w:r w:rsidRPr="00032497">
              <w:t xml:space="preserve">Applicants </w:t>
            </w:r>
            <w:r w:rsidR="00084946" w:rsidRPr="00032497">
              <w:t>a</w:t>
            </w:r>
            <w:r w:rsidRPr="00032497">
              <w:t>ccepted</w:t>
            </w:r>
          </w:p>
        </w:tc>
      </w:tr>
      <w:tr w:rsidR="00D22329" w:rsidRPr="00032497" w14:paraId="1D501ACF" w14:textId="77777777" w:rsidTr="00032497">
        <w:tc>
          <w:tcPr>
            <w:tcW w:w="2394" w:type="dxa"/>
          </w:tcPr>
          <w:p w14:paraId="792C5A18" w14:textId="3C12BCC7" w:rsidR="00D22329" w:rsidRPr="00032497" w:rsidRDefault="00D22329" w:rsidP="00D22329">
            <w:r w:rsidRPr="00032497">
              <w:rPr>
                <w:rFonts w:cstheme="minorHAnsi"/>
              </w:rPr>
              <w:t>African American</w:t>
            </w:r>
          </w:p>
        </w:tc>
        <w:tc>
          <w:tcPr>
            <w:tcW w:w="2394" w:type="dxa"/>
          </w:tcPr>
          <w:p w14:paraId="35894CA5" w14:textId="4091CE30" w:rsidR="00D22329" w:rsidRPr="00032497" w:rsidRDefault="00D22329" w:rsidP="00D22329">
            <w:pPr>
              <w:jc w:val="center"/>
            </w:pPr>
            <w:r w:rsidRPr="00032497">
              <w:t>3.05</w:t>
            </w:r>
          </w:p>
        </w:tc>
        <w:tc>
          <w:tcPr>
            <w:tcW w:w="2394" w:type="dxa"/>
          </w:tcPr>
          <w:p w14:paraId="6F4E2E94" w14:textId="71A3C665" w:rsidR="00D22329" w:rsidRPr="00032497" w:rsidRDefault="00084946" w:rsidP="00D22329">
            <w:pPr>
              <w:jc w:val="center"/>
            </w:pPr>
            <w:r w:rsidRPr="00032497">
              <w:t>3.18</w:t>
            </w:r>
          </w:p>
        </w:tc>
        <w:tc>
          <w:tcPr>
            <w:tcW w:w="2394" w:type="dxa"/>
          </w:tcPr>
          <w:p w14:paraId="255DDF66" w14:textId="2EDEF135" w:rsidR="00D22329" w:rsidRPr="00032497" w:rsidRDefault="00D22329" w:rsidP="00D22329">
            <w:pPr>
              <w:jc w:val="center"/>
              <w:rPr>
                <w:u w:val="single"/>
              </w:rPr>
            </w:pPr>
            <w:r w:rsidRPr="00032497">
              <w:t>3.31</w:t>
            </w:r>
          </w:p>
        </w:tc>
      </w:tr>
      <w:tr w:rsidR="00D22329" w:rsidRPr="00032497" w14:paraId="67EA87DA" w14:textId="77777777" w:rsidTr="00032497">
        <w:tc>
          <w:tcPr>
            <w:tcW w:w="2394" w:type="dxa"/>
          </w:tcPr>
          <w:p w14:paraId="25212701" w14:textId="35E0EBEB" w:rsidR="00D22329" w:rsidRPr="00032497" w:rsidRDefault="00D22329" w:rsidP="00D22329">
            <w:pPr>
              <w:rPr>
                <w:u w:val="single"/>
              </w:rPr>
            </w:pPr>
            <w:r w:rsidRPr="00032497">
              <w:t>American Indian</w:t>
            </w:r>
          </w:p>
        </w:tc>
        <w:tc>
          <w:tcPr>
            <w:tcW w:w="2394" w:type="dxa"/>
          </w:tcPr>
          <w:p w14:paraId="03E226DC" w14:textId="13461D55" w:rsidR="00D22329" w:rsidRPr="00032497" w:rsidRDefault="00D22329" w:rsidP="00D22329">
            <w:pPr>
              <w:jc w:val="center"/>
            </w:pPr>
            <w:r w:rsidRPr="00032497">
              <w:t>3.18</w:t>
            </w:r>
          </w:p>
        </w:tc>
        <w:tc>
          <w:tcPr>
            <w:tcW w:w="2394" w:type="dxa"/>
          </w:tcPr>
          <w:p w14:paraId="15F98311" w14:textId="04CFCB24" w:rsidR="00D22329" w:rsidRPr="00032497" w:rsidRDefault="00084946" w:rsidP="00D22329">
            <w:pPr>
              <w:jc w:val="center"/>
            </w:pPr>
            <w:r w:rsidRPr="00032497">
              <w:t>3.24</w:t>
            </w:r>
          </w:p>
        </w:tc>
        <w:tc>
          <w:tcPr>
            <w:tcW w:w="2394" w:type="dxa"/>
          </w:tcPr>
          <w:p w14:paraId="2025DF0C" w14:textId="39D85805" w:rsidR="00D22329" w:rsidRPr="00032497" w:rsidRDefault="00D22329" w:rsidP="00084946">
            <w:pPr>
              <w:jc w:val="center"/>
            </w:pPr>
            <w:r w:rsidRPr="00032497">
              <w:t>3.42</w:t>
            </w:r>
          </w:p>
        </w:tc>
      </w:tr>
      <w:tr w:rsidR="00A329F6" w:rsidRPr="00032497" w14:paraId="7FC3BFDA" w14:textId="77777777" w:rsidTr="00032497">
        <w:tc>
          <w:tcPr>
            <w:tcW w:w="2394" w:type="dxa"/>
          </w:tcPr>
          <w:p w14:paraId="2B6AB4C0" w14:textId="10C7771B" w:rsidR="00A329F6" w:rsidRPr="00032497" w:rsidRDefault="00A329F6" w:rsidP="00A329F6">
            <w:pPr>
              <w:rPr>
                <w:u w:val="single"/>
              </w:rPr>
            </w:pPr>
            <w:r w:rsidRPr="00032497">
              <w:t>Hispanic</w:t>
            </w:r>
          </w:p>
        </w:tc>
        <w:tc>
          <w:tcPr>
            <w:tcW w:w="2394" w:type="dxa"/>
          </w:tcPr>
          <w:p w14:paraId="37A4FB93" w14:textId="59FAC34B" w:rsidR="00A329F6" w:rsidRPr="00032497" w:rsidRDefault="00D22329" w:rsidP="00D22329">
            <w:pPr>
              <w:jc w:val="center"/>
            </w:pPr>
            <w:r w:rsidRPr="00032497">
              <w:t>3.29</w:t>
            </w:r>
          </w:p>
        </w:tc>
        <w:tc>
          <w:tcPr>
            <w:tcW w:w="2394" w:type="dxa"/>
          </w:tcPr>
          <w:p w14:paraId="4F53F75D" w14:textId="3B88EFF9" w:rsidR="00A329F6" w:rsidRPr="00032497" w:rsidRDefault="00084946" w:rsidP="00D22329">
            <w:pPr>
              <w:jc w:val="center"/>
            </w:pPr>
            <w:r w:rsidRPr="00032497">
              <w:t>3.26</w:t>
            </w:r>
          </w:p>
        </w:tc>
        <w:tc>
          <w:tcPr>
            <w:tcW w:w="2394" w:type="dxa"/>
          </w:tcPr>
          <w:p w14:paraId="63459721" w14:textId="027FA351" w:rsidR="00A329F6" w:rsidRPr="00032497" w:rsidRDefault="00084946" w:rsidP="00084946">
            <w:pPr>
              <w:jc w:val="center"/>
            </w:pPr>
            <w:r w:rsidRPr="00032497">
              <w:t>3.40</w:t>
            </w:r>
          </w:p>
        </w:tc>
      </w:tr>
      <w:tr w:rsidR="00A329F6" w:rsidRPr="00032497" w14:paraId="0184621A" w14:textId="77777777" w:rsidTr="00032497">
        <w:tc>
          <w:tcPr>
            <w:tcW w:w="2394" w:type="dxa"/>
          </w:tcPr>
          <w:p w14:paraId="13A3F97F" w14:textId="4F310D64" w:rsidR="00A329F6" w:rsidRPr="00032497" w:rsidRDefault="00A329F6" w:rsidP="00A329F6">
            <w:pPr>
              <w:rPr>
                <w:u w:val="single"/>
              </w:rPr>
            </w:pPr>
            <w:r w:rsidRPr="00032497">
              <w:t>Two or More Races</w:t>
            </w:r>
          </w:p>
        </w:tc>
        <w:tc>
          <w:tcPr>
            <w:tcW w:w="2394" w:type="dxa"/>
          </w:tcPr>
          <w:p w14:paraId="14A734D0" w14:textId="58015154" w:rsidR="00A329F6" w:rsidRPr="00032497" w:rsidRDefault="00D22329" w:rsidP="00D22329">
            <w:pPr>
              <w:jc w:val="center"/>
            </w:pPr>
            <w:r w:rsidRPr="00032497">
              <w:t>3.39</w:t>
            </w:r>
          </w:p>
        </w:tc>
        <w:tc>
          <w:tcPr>
            <w:tcW w:w="2394" w:type="dxa"/>
          </w:tcPr>
          <w:p w14:paraId="6DA1C176" w14:textId="365F5085" w:rsidR="00A329F6" w:rsidRPr="00032497" w:rsidRDefault="00084946" w:rsidP="00D22329">
            <w:pPr>
              <w:jc w:val="center"/>
            </w:pPr>
            <w:r w:rsidRPr="00032497">
              <w:t>3.35</w:t>
            </w:r>
          </w:p>
        </w:tc>
        <w:tc>
          <w:tcPr>
            <w:tcW w:w="2394" w:type="dxa"/>
          </w:tcPr>
          <w:p w14:paraId="7187CB05" w14:textId="0C136218" w:rsidR="00A329F6" w:rsidRPr="00032497" w:rsidRDefault="00084946" w:rsidP="00084946">
            <w:pPr>
              <w:jc w:val="center"/>
            </w:pPr>
            <w:r w:rsidRPr="00032497">
              <w:t>2.46</w:t>
            </w:r>
          </w:p>
        </w:tc>
      </w:tr>
      <w:tr w:rsidR="00A329F6" w:rsidRPr="00032497" w14:paraId="71387763" w14:textId="77777777" w:rsidTr="00032497">
        <w:tc>
          <w:tcPr>
            <w:tcW w:w="2394" w:type="dxa"/>
          </w:tcPr>
          <w:p w14:paraId="4EB4267B" w14:textId="27DB9337" w:rsidR="00A329F6" w:rsidRPr="00032497" w:rsidRDefault="00A329F6" w:rsidP="00A329F6">
            <w:pPr>
              <w:rPr>
                <w:u w:val="single"/>
              </w:rPr>
            </w:pPr>
            <w:r w:rsidRPr="00032497">
              <w:t>Asian</w:t>
            </w:r>
          </w:p>
        </w:tc>
        <w:tc>
          <w:tcPr>
            <w:tcW w:w="2394" w:type="dxa"/>
          </w:tcPr>
          <w:p w14:paraId="70352EDF" w14:textId="5A5996F8" w:rsidR="00A329F6" w:rsidRPr="00032497" w:rsidRDefault="00D22329" w:rsidP="00D22329">
            <w:pPr>
              <w:jc w:val="center"/>
            </w:pPr>
            <w:r w:rsidRPr="00032497">
              <w:t>3.41</w:t>
            </w:r>
          </w:p>
        </w:tc>
        <w:tc>
          <w:tcPr>
            <w:tcW w:w="2394" w:type="dxa"/>
          </w:tcPr>
          <w:p w14:paraId="435425C9" w14:textId="789D8F37" w:rsidR="00A329F6" w:rsidRPr="00032497" w:rsidRDefault="00084946" w:rsidP="00D22329">
            <w:pPr>
              <w:jc w:val="center"/>
            </w:pPr>
            <w:r w:rsidRPr="00032497">
              <w:t>3.39</w:t>
            </w:r>
          </w:p>
        </w:tc>
        <w:tc>
          <w:tcPr>
            <w:tcW w:w="2394" w:type="dxa"/>
          </w:tcPr>
          <w:p w14:paraId="0E3A64C4" w14:textId="590AB4C5" w:rsidR="00A329F6" w:rsidRPr="00032497" w:rsidRDefault="00084946" w:rsidP="00084946">
            <w:pPr>
              <w:jc w:val="center"/>
            </w:pPr>
            <w:r w:rsidRPr="00032497">
              <w:t>3.47</w:t>
            </w:r>
          </w:p>
        </w:tc>
      </w:tr>
      <w:tr w:rsidR="00A329F6" w:rsidRPr="00032497" w14:paraId="269F646E" w14:textId="77777777" w:rsidTr="00032497">
        <w:tc>
          <w:tcPr>
            <w:tcW w:w="2394" w:type="dxa"/>
          </w:tcPr>
          <w:p w14:paraId="1E48F60C" w14:textId="26FC298A" w:rsidR="00A329F6" w:rsidRPr="00032497" w:rsidRDefault="00A329F6" w:rsidP="00A329F6">
            <w:pPr>
              <w:rPr>
                <w:u w:val="single"/>
              </w:rPr>
            </w:pPr>
            <w:r w:rsidRPr="00032497">
              <w:t>Native Hawaiian</w:t>
            </w:r>
          </w:p>
        </w:tc>
        <w:tc>
          <w:tcPr>
            <w:tcW w:w="2394" w:type="dxa"/>
          </w:tcPr>
          <w:p w14:paraId="7013DF2E" w14:textId="694F638F" w:rsidR="00A329F6" w:rsidRPr="00032497" w:rsidRDefault="00D22329" w:rsidP="00D22329">
            <w:pPr>
              <w:jc w:val="center"/>
            </w:pPr>
            <w:r w:rsidRPr="00032497">
              <w:t>3.55</w:t>
            </w:r>
          </w:p>
        </w:tc>
        <w:tc>
          <w:tcPr>
            <w:tcW w:w="2394" w:type="dxa"/>
          </w:tcPr>
          <w:p w14:paraId="4565EA16" w14:textId="5AFEE51E" w:rsidR="00A329F6" w:rsidRPr="00032497" w:rsidRDefault="00084946" w:rsidP="00D22329">
            <w:pPr>
              <w:jc w:val="center"/>
            </w:pPr>
            <w:r w:rsidRPr="00032497">
              <w:t>3.01</w:t>
            </w:r>
          </w:p>
        </w:tc>
        <w:tc>
          <w:tcPr>
            <w:tcW w:w="2394" w:type="dxa"/>
          </w:tcPr>
          <w:p w14:paraId="71D229ED" w14:textId="603D5A70" w:rsidR="00A329F6" w:rsidRPr="00032497" w:rsidRDefault="00084946" w:rsidP="00084946">
            <w:pPr>
              <w:jc w:val="center"/>
            </w:pPr>
            <w:r w:rsidRPr="00032497">
              <w:t>3.13</w:t>
            </w:r>
          </w:p>
        </w:tc>
      </w:tr>
      <w:tr w:rsidR="00A329F6" w:rsidRPr="00032497" w14:paraId="13CDDAF4" w14:textId="77777777" w:rsidTr="00032497">
        <w:tc>
          <w:tcPr>
            <w:tcW w:w="2394" w:type="dxa"/>
          </w:tcPr>
          <w:p w14:paraId="41C780F3" w14:textId="15149AD4" w:rsidR="00A329F6" w:rsidRPr="00032497" w:rsidRDefault="00A329F6" w:rsidP="00A329F6">
            <w:r w:rsidRPr="00032497">
              <w:t>Unknown</w:t>
            </w:r>
          </w:p>
        </w:tc>
        <w:tc>
          <w:tcPr>
            <w:tcW w:w="2394" w:type="dxa"/>
          </w:tcPr>
          <w:p w14:paraId="1DAACE02" w14:textId="3A182911" w:rsidR="00A329F6" w:rsidRPr="00032497" w:rsidRDefault="00D22329" w:rsidP="00D22329">
            <w:pPr>
              <w:jc w:val="center"/>
            </w:pPr>
            <w:r w:rsidRPr="00032497">
              <w:t>3.57</w:t>
            </w:r>
          </w:p>
        </w:tc>
        <w:tc>
          <w:tcPr>
            <w:tcW w:w="2394" w:type="dxa"/>
          </w:tcPr>
          <w:p w14:paraId="3CADF380" w14:textId="1EB01710" w:rsidR="00A329F6" w:rsidRPr="00032497" w:rsidRDefault="00084946" w:rsidP="00D22329">
            <w:pPr>
              <w:jc w:val="center"/>
            </w:pPr>
            <w:r w:rsidRPr="00032497">
              <w:t>3.61</w:t>
            </w:r>
          </w:p>
        </w:tc>
        <w:tc>
          <w:tcPr>
            <w:tcW w:w="2394" w:type="dxa"/>
          </w:tcPr>
          <w:p w14:paraId="786347FE" w14:textId="3CC2E8D6" w:rsidR="00A329F6" w:rsidRPr="00032497" w:rsidRDefault="00084946" w:rsidP="00084946">
            <w:pPr>
              <w:jc w:val="center"/>
            </w:pPr>
            <w:r w:rsidRPr="00032497">
              <w:t>3.58</w:t>
            </w:r>
          </w:p>
        </w:tc>
      </w:tr>
      <w:tr w:rsidR="00A329F6" w:rsidRPr="00032497" w14:paraId="412C18FC" w14:textId="77777777" w:rsidTr="00032497">
        <w:tc>
          <w:tcPr>
            <w:tcW w:w="2394" w:type="dxa"/>
          </w:tcPr>
          <w:p w14:paraId="104E7BCA" w14:textId="53C753E3" w:rsidR="00A329F6" w:rsidRPr="00032497" w:rsidRDefault="00A329F6" w:rsidP="00A329F6">
            <w:r w:rsidRPr="00032497">
              <w:t>International</w:t>
            </w:r>
          </w:p>
        </w:tc>
        <w:tc>
          <w:tcPr>
            <w:tcW w:w="2394" w:type="dxa"/>
          </w:tcPr>
          <w:p w14:paraId="2DEFAAC9" w14:textId="41E7370F" w:rsidR="00A329F6" w:rsidRPr="00032497" w:rsidRDefault="00D22329" w:rsidP="00D22329">
            <w:pPr>
              <w:jc w:val="center"/>
            </w:pPr>
            <w:r w:rsidRPr="00032497">
              <w:t>3.58</w:t>
            </w:r>
          </w:p>
        </w:tc>
        <w:tc>
          <w:tcPr>
            <w:tcW w:w="2394" w:type="dxa"/>
          </w:tcPr>
          <w:p w14:paraId="5E779B0D" w14:textId="4E0DC9C4" w:rsidR="00A329F6" w:rsidRPr="00032497" w:rsidRDefault="00084946" w:rsidP="00D22329">
            <w:pPr>
              <w:jc w:val="center"/>
            </w:pPr>
            <w:r w:rsidRPr="00032497">
              <w:t>3.63</w:t>
            </w:r>
          </w:p>
        </w:tc>
        <w:tc>
          <w:tcPr>
            <w:tcW w:w="2394" w:type="dxa"/>
          </w:tcPr>
          <w:p w14:paraId="2D84227E" w14:textId="4BF467F1" w:rsidR="00A329F6" w:rsidRPr="00032497" w:rsidRDefault="00084946" w:rsidP="00084946">
            <w:pPr>
              <w:jc w:val="center"/>
            </w:pPr>
            <w:r w:rsidRPr="00032497">
              <w:t>3.53</w:t>
            </w:r>
          </w:p>
        </w:tc>
      </w:tr>
      <w:tr w:rsidR="00A329F6" w:rsidRPr="00032497" w14:paraId="6B1E8BBF" w14:textId="77777777" w:rsidTr="00032497">
        <w:tc>
          <w:tcPr>
            <w:tcW w:w="2394" w:type="dxa"/>
          </w:tcPr>
          <w:p w14:paraId="53E77B9A" w14:textId="0DE4021F" w:rsidR="00A329F6" w:rsidRPr="00032497" w:rsidRDefault="00A329F6" w:rsidP="00A329F6">
            <w:r w:rsidRPr="00032497">
              <w:t>White</w:t>
            </w:r>
          </w:p>
        </w:tc>
        <w:tc>
          <w:tcPr>
            <w:tcW w:w="2394" w:type="dxa"/>
          </w:tcPr>
          <w:p w14:paraId="727DABB1" w14:textId="66FA3510" w:rsidR="00A329F6" w:rsidRPr="00032497" w:rsidRDefault="00D22329" w:rsidP="00D22329">
            <w:pPr>
              <w:jc w:val="center"/>
            </w:pPr>
            <w:r w:rsidRPr="00032497">
              <w:t>3.51</w:t>
            </w:r>
          </w:p>
        </w:tc>
        <w:tc>
          <w:tcPr>
            <w:tcW w:w="2394" w:type="dxa"/>
          </w:tcPr>
          <w:p w14:paraId="5A30A2F4" w14:textId="34C3B02C" w:rsidR="00A329F6" w:rsidRPr="00032497" w:rsidRDefault="00084946" w:rsidP="00D22329">
            <w:pPr>
              <w:jc w:val="center"/>
            </w:pPr>
            <w:r w:rsidRPr="00032497">
              <w:t>3.49</w:t>
            </w:r>
          </w:p>
        </w:tc>
        <w:tc>
          <w:tcPr>
            <w:tcW w:w="2394" w:type="dxa"/>
          </w:tcPr>
          <w:p w14:paraId="16E85C03" w14:textId="6FE83E72" w:rsidR="00A329F6" w:rsidRPr="00032497" w:rsidRDefault="00084946" w:rsidP="00084946">
            <w:pPr>
              <w:jc w:val="center"/>
            </w:pPr>
            <w:r w:rsidRPr="00032497">
              <w:t>3.54</w:t>
            </w:r>
          </w:p>
        </w:tc>
      </w:tr>
    </w:tbl>
    <w:p w14:paraId="7FFE5BD2" w14:textId="5EB6FC7C" w:rsidR="00DB31CA" w:rsidRDefault="00032497" w:rsidP="00F6775C">
      <w:pPr>
        <w:spacing w:after="0"/>
      </w:pPr>
      <w:r>
        <w:rPr>
          <w:noProof/>
        </w:rPr>
        <w:lastRenderedPageBreak/>
        <w:drawing>
          <wp:anchor distT="0" distB="0" distL="114300" distR="114300" simplePos="0" relativeHeight="251687424" behindDoc="1" locked="0" layoutInCell="1" allowOverlap="1" wp14:anchorId="446D6DD2" wp14:editId="10063773">
            <wp:simplePos x="0" y="0"/>
            <wp:positionH relativeFrom="column">
              <wp:posOffset>2965671</wp:posOffset>
            </wp:positionH>
            <wp:positionV relativeFrom="paragraph">
              <wp:posOffset>937232</wp:posOffset>
            </wp:positionV>
            <wp:extent cx="2830195" cy="2114550"/>
            <wp:effectExtent l="0" t="0" r="0" b="0"/>
            <wp:wrapTight wrapText="bothSides">
              <wp:wrapPolygon edited="0">
                <wp:start x="0" y="0"/>
                <wp:lineTo x="0" y="21405"/>
                <wp:lineTo x="21518" y="21405"/>
                <wp:lineTo x="21518" y="0"/>
                <wp:lineTo x="0" y="0"/>
              </wp:wrapPolygon>
            </wp:wrapTight>
            <wp:docPr id="1800905467"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05467" name="Picture 3" descr="A graph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195" cy="2114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1" locked="0" layoutInCell="1" allowOverlap="1" wp14:anchorId="35238D20" wp14:editId="6C3FC8A2">
            <wp:simplePos x="0" y="0"/>
            <wp:positionH relativeFrom="column">
              <wp:posOffset>93262</wp:posOffset>
            </wp:positionH>
            <wp:positionV relativeFrom="paragraph">
              <wp:posOffset>940407</wp:posOffset>
            </wp:positionV>
            <wp:extent cx="2830195" cy="2115185"/>
            <wp:effectExtent l="0" t="0" r="0" b="0"/>
            <wp:wrapTight wrapText="bothSides">
              <wp:wrapPolygon edited="0">
                <wp:start x="0" y="0"/>
                <wp:lineTo x="0" y="21399"/>
                <wp:lineTo x="21518" y="21399"/>
                <wp:lineTo x="21518" y="0"/>
                <wp:lineTo x="0" y="0"/>
              </wp:wrapPolygon>
            </wp:wrapTight>
            <wp:docPr id="816935906"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35906" name="Picture 2" descr="A graph of a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0195" cy="2115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645">
        <w:t xml:space="preserve">The following plots show the </w:t>
      </w:r>
      <w:r w:rsidR="0025075E">
        <w:t>c</w:t>
      </w:r>
      <w:r w:rsidR="00DA4645">
        <w:t>umulative GPA density separated by students who did and did not apply to go abroad for URSOC</w:t>
      </w:r>
      <w:r w:rsidR="0064210E">
        <w:t xml:space="preserve"> </w:t>
      </w:r>
      <w:r w:rsidR="001327A4">
        <w:t>(</w:t>
      </w:r>
      <w:r w:rsidR="0064210E">
        <w:t>left</w:t>
      </w:r>
      <w:r w:rsidR="001327A4">
        <w:t>)</w:t>
      </w:r>
      <w:r w:rsidR="00DA4645">
        <w:t xml:space="preserve"> and </w:t>
      </w:r>
      <w:r w:rsidR="003D7034">
        <w:t>non-URSOC</w:t>
      </w:r>
      <w:r w:rsidR="0064210E">
        <w:t xml:space="preserve"> </w:t>
      </w:r>
      <w:r w:rsidR="001327A4">
        <w:t>(right)</w:t>
      </w:r>
      <w:r w:rsidR="00DA4645">
        <w:t xml:space="preserve">. </w:t>
      </w:r>
      <w:r w:rsidR="00F6775C">
        <w:t xml:space="preserve">The density curve difference for URSOC who applied to go abroad and URSOC who did not apply is wider than the difference in curves for </w:t>
      </w:r>
      <w:r w:rsidR="003D7034">
        <w:t>non-URSOC</w:t>
      </w:r>
      <w:r w:rsidR="00F6775C">
        <w:t xml:space="preserve"> who did and did not apply. There is also a significant part of the curve of URSOC students who did not </w:t>
      </w:r>
      <w:r w:rsidR="00AF213C">
        <w:softHyphen/>
      </w:r>
      <w:r w:rsidR="00AF213C">
        <w:softHyphen/>
      </w:r>
      <w:r w:rsidR="00AF213C">
        <w:softHyphen/>
      </w:r>
      <w:r w:rsidR="00AF213C">
        <w:softHyphen/>
      </w:r>
      <w:r w:rsidR="00925161" w:rsidRPr="00925161">
        <w:t xml:space="preserve"> apply that goes below a 3.0 GPA.</w:t>
      </w:r>
      <w:r>
        <w:t xml:space="preserve"> </w:t>
      </w:r>
    </w:p>
    <w:p w14:paraId="46C2066E" w14:textId="446DCE3A" w:rsidR="00A329F6" w:rsidRDefault="00A329F6" w:rsidP="00F6775C">
      <w:pPr>
        <w:spacing w:after="0"/>
      </w:pPr>
    </w:p>
    <w:p w14:paraId="29859602" w14:textId="438D71FE" w:rsidR="00032497" w:rsidRDefault="00032497" w:rsidP="00F6775C">
      <w:pPr>
        <w:spacing w:after="0"/>
      </w:pPr>
      <w:r>
        <w:rPr>
          <w:noProof/>
        </w:rPr>
        <w:drawing>
          <wp:anchor distT="0" distB="0" distL="114300" distR="114300" simplePos="0" relativeHeight="251648512" behindDoc="1" locked="0" layoutInCell="1" allowOverlap="1" wp14:anchorId="3B388868" wp14:editId="416EB53A">
            <wp:simplePos x="0" y="0"/>
            <wp:positionH relativeFrom="column">
              <wp:posOffset>2598723</wp:posOffset>
            </wp:positionH>
            <wp:positionV relativeFrom="paragraph">
              <wp:posOffset>10160</wp:posOffset>
            </wp:positionV>
            <wp:extent cx="3124200" cy="2487295"/>
            <wp:effectExtent l="0" t="0" r="0" b="0"/>
            <wp:wrapTight wrapText="bothSides">
              <wp:wrapPolygon edited="0">
                <wp:start x="0" y="0"/>
                <wp:lineTo x="0" y="21506"/>
                <wp:lineTo x="21468" y="21506"/>
                <wp:lineTo x="21468" y="0"/>
                <wp:lineTo x="0" y="0"/>
              </wp:wrapPolygon>
            </wp:wrapTight>
            <wp:docPr id="1607180150" name="Picture 7"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80150" name="Picture 7" descr="A graph with blue and orang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2487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B5ADE2" w14:textId="1B3AF5E8" w:rsidR="00F6775C" w:rsidRPr="00CF4EE3" w:rsidRDefault="00F6775C" w:rsidP="00F6775C">
      <w:pPr>
        <w:spacing w:after="0"/>
      </w:pPr>
      <w:r>
        <w:t xml:space="preserve">The following plot shows that the average </w:t>
      </w:r>
      <w:r w:rsidR="0025075E">
        <w:t>c</w:t>
      </w:r>
      <w:r>
        <w:t>umulative GPA of</w:t>
      </w:r>
      <w:r w:rsidR="00925161">
        <w:t xml:space="preserve"> all BBA</w:t>
      </w:r>
      <w:r>
        <w:t xml:space="preserve"> </w:t>
      </w:r>
      <w:r w:rsidR="00925161">
        <w:t>URSOC</w:t>
      </w:r>
      <w:r>
        <w:t xml:space="preserve"> is decreasing</w:t>
      </w:r>
      <w:r w:rsidR="00925161">
        <w:t xml:space="preserve"> over time</w:t>
      </w:r>
      <w:r>
        <w:t>.</w:t>
      </w:r>
      <w:r w:rsidRPr="00921FD7">
        <w:t xml:space="preserve"> </w:t>
      </w:r>
      <w:r w:rsidR="00DB31CA">
        <w:t xml:space="preserve">This decline has consistently been occurring the last 2 years, which was when classes resumed being fully in person following COVID. </w:t>
      </w:r>
      <w:r>
        <w:t xml:space="preserve">It currently is hovering around a 3.35, while </w:t>
      </w:r>
      <w:r w:rsidR="00925161">
        <w:t>non-URSOC</w:t>
      </w:r>
      <w:r>
        <w:t xml:space="preserve"> have stayed around 3.6 the last </w:t>
      </w:r>
      <w:r w:rsidR="00DB31CA">
        <w:t>2</w:t>
      </w:r>
      <w:r>
        <w:t xml:space="preserve"> years.</w:t>
      </w:r>
      <w:r w:rsidR="002C185C">
        <w:t xml:space="preserve"> With application counts only increasing, we can assume this trend will continue to apply to even more students.</w:t>
      </w:r>
      <w:r w:rsidR="0091339C">
        <w:t xml:space="preserve"> </w:t>
      </w:r>
    </w:p>
    <w:p w14:paraId="12DC881A" w14:textId="213239D3" w:rsidR="00F6775C" w:rsidRDefault="00F6775C" w:rsidP="00F6775C">
      <w:pPr>
        <w:spacing w:after="0"/>
        <w:rPr>
          <w:u w:val="single"/>
        </w:rPr>
      </w:pPr>
    </w:p>
    <w:p w14:paraId="5326A01F" w14:textId="77777777" w:rsidR="0064210E" w:rsidRDefault="0064210E" w:rsidP="00C01E28">
      <w:pPr>
        <w:spacing w:after="0"/>
      </w:pPr>
    </w:p>
    <w:p w14:paraId="489C3761" w14:textId="77777777" w:rsidR="00345DBD" w:rsidRDefault="00345DBD" w:rsidP="00C01E28">
      <w:pPr>
        <w:spacing w:after="0"/>
      </w:pPr>
    </w:p>
    <w:p w14:paraId="07A4CE93" w14:textId="0BA71F1C" w:rsidR="00E4299A" w:rsidRDefault="471605E2" w:rsidP="00C01E28">
      <w:pPr>
        <w:spacing w:after="0"/>
      </w:pPr>
      <w:r>
        <w:t>To further examine GPA discrepancies</w:t>
      </w:r>
      <w:r w:rsidR="000A60AE">
        <w:t xml:space="preserve">, </w:t>
      </w:r>
      <w:r w:rsidR="00E4299A">
        <w:t>two</w:t>
      </w:r>
      <w:r>
        <w:t xml:space="preserve"> linear regression model</w:t>
      </w:r>
      <w:r w:rsidR="00E4299A">
        <w:t xml:space="preserve">s were </w:t>
      </w:r>
      <w:r>
        <w:t xml:space="preserve">implemented to compare different student identities. </w:t>
      </w:r>
      <w:r w:rsidR="00E4299A">
        <w:t>The first was student study abroad applicants regressed on</w:t>
      </w:r>
      <w:r w:rsidR="000A60AE">
        <w:t xml:space="preserve">to </w:t>
      </w:r>
      <w:r w:rsidR="00E4299A">
        <w:t>targeted minority status and application acceptance status. Both variables were significant and had negative effects on student GPA. Of student applicants, targeted minority identifiers are predicted to have 0.17 GPA lower than those who are not.</w:t>
      </w:r>
      <w:r w:rsidR="008D069D">
        <w:t xml:space="preserve"> Using study abroad program</w:t>
      </w:r>
      <w:r w:rsidR="00345DBD">
        <w:t xml:space="preserve"> denials</w:t>
      </w:r>
      <w:r w:rsidR="008D069D">
        <w:t xml:space="preserve"> as a predicter, they </w:t>
      </w:r>
      <w:r w:rsidR="00345DBD">
        <w:t>estimate</w:t>
      </w:r>
      <w:r w:rsidR="008D069D">
        <w:t xml:space="preserve"> a student’s GPA </w:t>
      </w:r>
      <w:r w:rsidR="00345DBD">
        <w:t xml:space="preserve">0.063 points lower than those applicants who were accepted </w:t>
      </w:r>
      <w:r w:rsidR="000A60AE">
        <w:t>into</w:t>
      </w:r>
      <w:r w:rsidR="00345DBD">
        <w:t xml:space="preserve"> their program.</w:t>
      </w:r>
    </w:p>
    <w:p w14:paraId="37CEA333" w14:textId="77777777" w:rsidR="00E4299A" w:rsidRDefault="00E4299A" w:rsidP="00C01E28">
      <w:pPr>
        <w:spacing w:after="0"/>
      </w:pPr>
    </w:p>
    <w:p w14:paraId="7F99056B" w14:textId="277E0575" w:rsidR="002E5433" w:rsidRDefault="00E4299A" w:rsidP="00C01E28">
      <w:pPr>
        <w:spacing w:after="0"/>
      </w:pPr>
      <w:r>
        <w:t xml:space="preserve">The second model was </w:t>
      </w:r>
      <w:r w:rsidR="0020698F">
        <w:t xml:space="preserve">performed </w:t>
      </w:r>
      <w:r>
        <w:t>on all students in the BBA. W</w:t>
      </w:r>
      <w:r w:rsidR="471605E2">
        <w:t xml:space="preserve">hile there is a lot of variances in our data, the GPA differences between most students of color groups and </w:t>
      </w:r>
      <w:r>
        <w:t>non-URSOC</w:t>
      </w:r>
      <w:r w:rsidR="471605E2">
        <w:t xml:space="preserve"> was significant. All ethnic groups except International </w:t>
      </w:r>
      <w:r w:rsidR="009A7282">
        <w:t xml:space="preserve">and Native Hawaiian </w:t>
      </w:r>
      <w:r w:rsidR="471605E2">
        <w:t xml:space="preserve">are expected to have a lower GPA than White students. </w:t>
      </w:r>
      <w:r w:rsidR="471605E2">
        <w:lastRenderedPageBreak/>
        <w:t>The table below shows the expected GPA point differences between these ethnic groups and White students.</w:t>
      </w:r>
    </w:p>
    <w:tbl>
      <w:tblPr>
        <w:tblStyle w:val="TableGrid"/>
        <w:tblW w:w="0" w:type="auto"/>
        <w:tblLook w:val="04A0" w:firstRow="1" w:lastRow="0" w:firstColumn="1" w:lastColumn="0" w:noHBand="0" w:noVBand="1"/>
      </w:tblPr>
      <w:tblGrid>
        <w:gridCol w:w="3191"/>
        <w:gridCol w:w="3214"/>
        <w:gridCol w:w="3171"/>
      </w:tblGrid>
      <w:tr w:rsidR="00AF213C" w:rsidRPr="00032497" w14:paraId="07488CE4" w14:textId="6823DC02" w:rsidTr="00285C80">
        <w:trPr>
          <w:trHeight w:val="152"/>
        </w:trPr>
        <w:tc>
          <w:tcPr>
            <w:tcW w:w="3191" w:type="dxa"/>
            <w:shd w:val="clear" w:color="auto" w:fill="BFBFBF" w:themeFill="background1" w:themeFillShade="BF"/>
          </w:tcPr>
          <w:p w14:paraId="124FA48D" w14:textId="7115AE26" w:rsidR="00285C80" w:rsidRPr="00345DBD" w:rsidRDefault="00285C80" w:rsidP="00C01E28">
            <w:r w:rsidRPr="00345DBD">
              <w:t>Ethnic group</w:t>
            </w:r>
          </w:p>
        </w:tc>
        <w:tc>
          <w:tcPr>
            <w:tcW w:w="3214" w:type="dxa"/>
            <w:shd w:val="clear" w:color="auto" w:fill="BFBFBF" w:themeFill="background1" w:themeFillShade="BF"/>
          </w:tcPr>
          <w:p w14:paraId="14687B22" w14:textId="5F0AC4D1" w:rsidR="00285C80" w:rsidRPr="00345DBD" w:rsidRDefault="00285C80" w:rsidP="00C01E28">
            <w:r w:rsidRPr="00345DBD">
              <w:t>GPA difference</w:t>
            </w:r>
          </w:p>
        </w:tc>
        <w:tc>
          <w:tcPr>
            <w:tcW w:w="3171" w:type="dxa"/>
            <w:shd w:val="clear" w:color="auto" w:fill="BFBFBF" w:themeFill="background1" w:themeFillShade="BF"/>
          </w:tcPr>
          <w:p w14:paraId="42BC2C57" w14:textId="126A5FA4" w:rsidR="00285C80" w:rsidRPr="00345DBD" w:rsidRDefault="00285C80" w:rsidP="00C01E28">
            <w:r w:rsidRPr="00345DBD">
              <w:t>Predicted GPA</w:t>
            </w:r>
          </w:p>
        </w:tc>
      </w:tr>
      <w:tr w:rsidR="00AF213C" w:rsidRPr="00032497" w14:paraId="6220C29B" w14:textId="47FDE9DC" w:rsidTr="00285C80">
        <w:tc>
          <w:tcPr>
            <w:tcW w:w="3191" w:type="dxa"/>
          </w:tcPr>
          <w:p w14:paraId="0551A986" w14:textId="4BE02636" w:rsidR="00285C80" w:rsidRPr="00345DBD" w:rsidRDefault="00285C80" w:rsidP="00C01E28">
            <w:pPr>
              <w:rPr>
                <w:rFonts w:cstheme="minorHAnsi"/>
              </w:rPr>
            </w:pPr>
            <w:r w:rsidRPr="00345DBD">
              <w:rPr>
                <w:rFonts w:cstheme="minorHAnsi"/>
              </w:rPr>
              <w:t>African American</w:t>
            </w:r>
          </w:p>
        </w:tc>
        <w:tc>
          <w:tcPr>
            <w:tcW w:w="3214" w:type="dxa"/>
          </w:tcPr>
          <w:p w14:paraId="28E130FA" w14:textId="563465F3" w:rsidR="00285C80" w:rsidRPr="00345DBD" w:rsidRDefault="00285C80" w:rsidP="002E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kern w:val="0"/>
                <w14:ligatures w14:val="none"/>
              </w:rPr>
            </w:pPr>
            <w:r w:rsidRPr="00345DBD">
              <w:rPr>
                <w:rFonts w:eastAsia="Times New Roman" w:cstheme="minorHAnsi"/>
                <w:kern w:val="0"/>
                <w14:ligatures w14:val="none"/>
              </w:rPr>
              <w:t>-0.4</w:t>
            </w:r>
            <w:r w:rsidR="003D7034" w:rsidRPr="00345DBD">
              <w:rPr>
                <w:rFonts w:eastAsia="Times New Roman" w:cstheme="minorHAnsi"/>
                <w:kern w:val="0"/>
                <w14:ligatures w14:val="none"/>
              </w:rPr>
              <w:t>6</w:t>
            </w:r>
          </w:p>
        </w:tc>
        <w:tc>
          <w:tcPr>
            <w:tcW w:w="3171" w:type="dxa"/>
          </w:tcPr>
          <w:p w14:paraId="7301781B" w14:textId="2B30DA8D" w:rsidR="00285C80" w:rsidRPr="00345DBD" w:rsidRDefault="009A7282" w:rsidP="002E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kern w:val="0"/>
                <w14:ligatures w14:val="none"/>
              </w:rPr>
            </w:pPr>
            <w:r w:rsidRPr="00345DBD">
              <w:rPr>
                <w:rFonts w:eastAsia="Times New Roman" w:cstheme="minorHAnsi"/>
                <w:kern w:val="0"/>
                <w14:ligatures w14:val="none"/>
              </w:rPr>
              <w:t>3.05</w:t>
            </w:r>
          </w:p>
        </w:tc>
      </w:tr>
      <w:tr w:rsidR="00AF213C" w:rsidRPr="00032497" w14:paraId="64602C2C" w14:textId="1A69A630" w:rsidTr="00285C80">
        <w:tc>
          <w:tcPr>
            <w:tcW w:w="3191" w:type="dxa"/>
          </w:tcPr>
          <w:p w14:paraId="1DD6A1B5" w14:textId="6F899258" w:rsidR="00285C80" w:rsidRPr="00345DBD" w:rsidRDefault="00285C80" w:rsidP="00C01E28">
            <w:r w:rsidRPr="00345DBD">
              <w:t>American Indian</w:t>
            </w:r>
          </w:p>
        </w:tc>
        <w:tc>
          <w:tcPr>
            <w:tcW w:w="3214" w:type="dxa"/>
          </w:tcPr>
          <w:p w14:paraId="4E0657B9" w14:textId="18DE6197" w:rsidR="00285C80" w:rsidRPr="00345DBD" w:rsidRDefault="00285C80" w:rsidP="00C01E28">
            <w:r w:rsidRPr="00345DBD">
              <w:t>-0.</w:t>
            </w:r>
            <w:r w:rsidR="003D7034" w:rsidRPr="00345DBD">
              <w:t>33</w:t>
            </w:r>
          </w:p>
        </w:tc>
        <w:tc>
          <w:tcPr>
            <w:tcW w:w="3171" w:type="dxa"/>
          </w:tcPr>
          <w:p w14:paraId="62193502" w14:textId="7C6BD180" w:rsidR="00285C80" w:rsidRPr="00345DBD" w:rsidRDefault="009A7282" w:rsidP="00C01E28">
            <w:r w:rsidRPr="00345DBD">
              <w:t>3.18</w:t>
            </w:r>
          </w:p>
        </w:tc>
      </w:tr>
      <w:tr w:rsidR="00AF213C" w:rsidRPr="00032497" w14:paraId="2177ACC4" w14:textId="7C13890E" w:rsidTr="00285C80">
        <w:tc>
          <w:tcPr>
            <w:tcW w:w="3191" w:type="dxa"/>
          </w:tcPr>
          <w:p w14:paraId="588B7743" w14:textId="4887774E" w:rsidR="00285C80" w:rsidRPr="00345DBD" w:rsidRDefault="00285C80" w:rsidP="00C01E28">
            <w:r w:rsidRPr="00345DBD">
              <w:t>Hispanic</w:t>
            </w:r>
          </w:p>
        </w:tc>
        <w:tc>
          <w:tcPr>
            <w:tcW w:w="3214" w:type="dxa"/>
          </w:tcPr>
          <w:p w14:paraId="796B3907" w14:textId="29B0EC52" w:rsidR="00285C80" w:rsidRPr="00345DBD" w:rsidRDefault="00285C80" w:rsidP="00C01E28">
            <w:r w:rsidRPr="00345DBD">
              <w:t>-0.</w:t>
            </w:r>
            <w:r w:rsidR="009A7282" w:rsidRPr="00345DBD">
              <w:t>22</w:t>
            </w:r>
          </w:p>
        </w:tc>
        <w:tc>
          <w:tcPr>
            <w:tcW w:w="3171" w:type="dxa"/>
          </w:tcPr>
          <w:p w14:paraId="147DDD8B" w14:textId="4778B92E" w:rsidR="00285C80" w:rsidRPr="00345DBD" w:rsidRDefault="009A7282" w:rsidP="00C01E28">
            <w:r w:rsidRPr="00345DBD">
              <w:t>3.29</w:t>
            </w:r>
          </w:p>
        </w:tc>
      </w:tr>
      <w:tr w:rsidR="00AF213C" w:rsidRPr="00032497" w14:paraId="041CED73" w14:textId="3BA8CFEC" w:rsidTr="00285C80">
        <w:tc>
          <w:tcPr>
            <w:tcW w:w="3191" w:type="dxa"/>
          </w:tcPr>
          <w:p w14:paraId="072BB259" w14:textId="441478B2" w:rsidR="00285C80" w:rsidRPr="00345DBD" w:rsidRDefault="00285C80" w:rsidP="00C01E28">
            <w:r w:rsidRPr="00345DBD">
              <w:t>Two or More Races</w:t>
            </w:r>
          </w:p>
        </w:tc>
        <w:tc>
          <w:tcPr>
            <w:tcW w:w="3214" w:type="dxa"/>
          </w:tcPr>
          <w:p w14:paraId="3265BD53" w14:textId="61D3AAA4" w:rsidR="00285C80" w:rsidRPr="00345DBD" w:rsidRDefault="00285C80" w:rsidP="00C01E28">
            <w:r w:rsidRPr="00345DBD">
              <w:t>-0.114</w:t>
            </w:r>
          </w:p>
        </w:tc>
        <w:tc>
          <w:tcPr>
            <w:tcW w:w="3171" w:type="dxa"/>
          </w:tcPr>
          <w:p w14:paraId="563D73F0" w14:textId="6AD0439E" w:rsidR="00285C80" w:rsidRPr="00345DBD" w:rsidRDefault="009A7282" w:rsidP="00C01E28">
            <w:r w:rsidRPr="00345DBD">
              <w:t>3.39</w:t>
            </w:r>
          </w:p>
        </w:tc>
      </w:tr>
      <w:tr w:rsidR="00AF213C" w:rsidRPr="00032497" w14:paraId="43DF3B8E" w14:textId="0E95AAE9" w:rsidTr="00285C80">
        <w:tc>
          <w:tcPr>
            <w:tcW w:w="3191" w:type="dxa"/>
          </w:tcPr>
          <w:p w14:paraId="64CE1583" w14:textId="6F207842" w:rsidR="009A7282" w:rsidRPr="00345DBD" w:rsidRDefault="009A7282" w:rsidP="009A7282">
            <w:r w:rsidRPr="00345DBD">
              <w:t>Asian</w:t>
            </w:r>
          </w:p>
        </w:tc>
        <w:tc>
          <w:tcPr>
            <w:tcW w:w="3214" w:type="dxa"/>
          </w:tcPr>
          <w:p w14:paraId="511C4065" w14:textId="19FF3AB3" w:rsidR="009A7282" w:rsidRPr="00345DBD" w:rsidRDefault="009A7282" w:rsidP="009A7282">
            <w:r w:rsidRPr="00345DBD">
              <w:t>-0.095</w:t>
            </w:r>
          </w:p>
        </w:tc>
        <w:tc>
          <w:tcPr>
            <w:tcW w:w="3171" w:type="dxa"/>
          </w:tcPr>
          <w:p w14:paraId="1ECA75A1" w14:textId="37A6D817" w:rsidR="009A7282" w:rsidRPr="00345DBD" w:rsidRDefault="009A7282" w:rsidP="009A7282">
            <w:r w:rsidRPr="00345DBD">
              <w:t>3.41</w:t>
            </w:r>
          </w:p>
        </w:tc>
      </w:tr>
      <w:tr w:rsidR="00AF213C" w14:paraId="2A0B979F" w14:textId="580F51D1" w:rsidTr="00285C80">
        <w:tc>
          <w:tcPr>
            <w:tcW w:w="3191" w:type="dxa"/>
          </w:tcPr>
          <w:p w14:paraId="65FCA0C2" w14:textId="4CCC44A3" w:rsidR="009A7282" w:rsidRPr="00345DBD" w:rsidRDefault="009A7282" w:rsidP="009A7282">
            <w:r w:rsidRPr="00345DBD">
              <w:t>Native Hawaiian **</w:t>
            </w:r>
          </w:p>
        </w:tc>
        <w:tc>
          <w:tcPr>
            <w:tcW w:w="3214" w:type="dxa"/>
          </w:tcPr>
          <w:p w14:paraId="27B01B14" w14:textId="56E437D1" w:rsidR="009A7282" w:rsidRPr="00345DBD" w:rsidRDefault="009A7282" w:rsidP="009A7282">
            <w:r w:rsidRPr="00345DBD">
              <w:t>0.039</w:t>
            </w:r>
          </w:p>
        </w:tc>
        <w:tc>
          <w:tcPr>
            <w:tcW w:w="3171" w:type="dxa"/>
          </w:tcPr>
          <w:p w14:paraId="5EC29ED5" w14:textId="2C5A8D5A" w:rsidR="009A7282" w:rsidRPr="00345DBD" w:rsidRDefault="009A7282" w:rsidP="009A7282">
            <w:r w:rsidRPr="00345DBD">
              <w:t>3.55</w:t>
            </w:r>
          </w:p>
        </w:tc>
      </w:tr>
      <w:tr w:rsidR="00AF213C" w14:paraId="6DEBCFFF" w14:textId="77777777" w:rsidTr="00285C80">
        <w:tc>
          <w:tcPr>
            <w:tcW w:w="3191" w:type="dxa"/>
          </w:tcPr>
          <w:p w14:paraId="0CAD68FE" w14:textId="2FE82DF2" w:rsidR="009A7282" w:rsidRPr="00345DBD" w:rsidRDefault="009A7282" w:rsidP="009A7282">
            <w:r w:rsidRPr="00345DBD">
              <w:t>International</w:t>
            </w:r>
          </w:p>
        </w:tc>
        <w:tc>
          <w:tcPr>
            <w:tcW w:w="3214" w:type="dxa"/>
          </w:tcPr>
          <w:p w14:paraId="73A18EF8" w14:textId="34E357BF" w:rsidR="009A7282" w:rsidRPr="00345DBD" w:rsidRDefault="009A7282" w:rsidP="009A7282">
            <w:r w:rsidRPr="00345DBD">
              <w:t>0.074</w:t>
            </w:r>
          </w:p>
        </w:tc>
        <w:tc>
          <w:tcPr>
            <w:tcW w:w="3171" w:type="dxa"/>
          </w:tcPr>
          <w:p w14:paraId="17F6B0DD" w14:textId="222175A1" w:rsidR="009A7282" w:rsidRPr="00345DBD" w:rsidRDefault="009A7282" w:rsidP="009A7282">
            <w:r w:rsidRPr="00345DBD">
              <w:t>3.58</w:t>
            </w:r>
          </w:p>
        </w:tc>
      </w:tr>
      <w:tr w:rsidR="00AF213C" w14:paraId="6780F161" w14:textId="77777777" w:rsidTr="00285C80">
        <w:tc>
          <w:tcPr>
            <w:tcW w:w="3191" w:type="dxa"/>
          </w:tcPr>
          <w:p w14:paraId="368C301C" w14:textId="2FF6607F" w:rsidR="009A7282" w:rsidRPr="00345DBD" w:rsidRDefault="009A7282" w:rsidP="009A7282">
            <w:r w:rsidRPr="00345DBD">
              <w:t>White</w:t>
            </w:r>
          </w:p>
        </w:tc>
        <w:tc>
          <w:tcPr>
            <w:tcW w:w="3214" w:type="dxa"/>
          </w:tcPr>
          <w:p w14:paraId="3B1E745E" w14:textId="10BA5E3A" w:rsidR="009A7282" w:rsidRPr="00345DBD" w:rsidRDefault="009A7282" w:rsidP="009A7282">
            <w:r w:rsidRPr="00345DBD">
              <w:t>---</w:t>
            </w:r>
          </w:p>
        </w:tc>
        <w:tc>
          <w:tcPr>
            <w:tcW w:w="3171" w:type="dxa"/>
          </w:tcPr>
          <w:p w14:paraId="1A631DF5" w14:textId="13CE0B9A" w:rsidR="009A7282" w:rsidRPr="00345DBD" w:rsidRDefault="009A7282" w:rsidP="009A7282">
            <w:r w:rsidRPr="00345DBD">
              <w:t>3.51</w:t>
            </w:r>
          </w:p>
        </w:tc>
      </w:tr>
    </w:tbl>
    <w:p w14:paraId="39CA36D0" w14:textId="5E8DADF7" w:rsidR="0064210E" w:rsidRPr="0077496B" w:rsidRDefault="008D7BDD" w:rsidP="00C01E28">
      <w:pPr>
        <w:spacing w:after="0"/>
        <w:rPr>
          <w:i/>
          <w:iCs/>
          <w:sz w:val="18"/>
          <w:szCs w:val="18"/>
        </w:rPr>
      </w:pPr>
      <w:r w:rsidRPr="0077496B">
        <w:rPr>
          <w:i/>
          <w:iCs/>
          <w:sz w:val="18"/>
          <w:szCs w:val="18"/>
        </w:rPr>
        <w:t xml:space="preserve">** not significant </w:t>
      </w:r>
    </w:p>
    <w:p w14:paraId="74892E76" w14:textId="77777777" w:rsidR="0064210E" w:rsidRPr="0077496B" w:rsidRDefault="0064210E" w:rsidP="00C01E28">
      <w:pPr>
        <w:spacing w:after="0"/>
        <w:rPr>
          <w:sz w:val="24"/>
          <w:szCs w:val="24"/>
        </w:rPr>
      </w:pPr>
    </w:p>
    <w:p w14:paraId="5B43A32C" w14:textId="0B53A525" w:rsidR="00032497" w:rsidRPr="00032497" w:rsidRDefault="0077496B" w:rsidP="00032497">
      <w:pPr>
        <w:spacing w:after="0"/>
        <w:rPr>
          <w:noProof/>
        </w:rPr>
      </w:pPr>
      <w:r>
        <w:rPr>
          <w:noProof/>
        </w:rPr>
        <w:t>For first generation study abroad applicants 2</w:t>
      </w:r>
      <w:r w:rsidR="003D7034">
        <w:rPr>
          <w:noProof/>
        </w:rPr>
        <w:t>7</w:t>
      </w:r>
      <w:r>
        <w:rPr>
          <w:noProof/>
        </w:rPr>
        <w:t>% of them are denied in comparison to 2</w:t>
      </w:r>
      <w:r w:rsidR="003D7034">
        <w:rPr>
          <w:noProof/>
        </w:rPr>
        <w:t>2</w:t>
      </w:r>
      <w:r>
        <w:rPr>
          <w:noProof/>
        </w:rPr>
        <w:t xml:space="preserve">% of non first generation students denied, so there is a slight gap between the two groups. Of all BBA students, the average cumulative GPA of FGEN students is 3.35 and non FGEN students average a 3.50 GPA. To further look into the effects of being a FGEN student, we ran a linear regression model </w:t>
      </w:r>
      <w:r w:rsidR="005E3EA2">
        <w:rPr>
          <w:noProof/>
        </w:rPr>
        <w:t xml:space="preserve">on all BBA students </w:t>
      </w:r>
      <w:r>
        <w:rPr>
          <w:noProof/>
        </w:rPr>
        <w:t>to see if there is a significant impact of FGEN status on GPA. The model concluded there was and by being a FGEN student, their GPA is estimated to be 0.15 points lower than those who are not FGEN students.</w:t>
      </w:r>
      <w:r w:rsidR="005E3EA2">
        <w:rPr>
          <w:noProof/>
        </w:rPr>
        <w:t xml:space="preserve"> </w:t>
      </w:r>
    </w:p>
    <w:sectPr w:rsidR="00032497" w:rsidRPr="000324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a Conrad" w:date="2024-04-17T11:19:00Z" w:initials="KC">
    <w:p w14:paraId="4CC9F754" w14:textId="77777777" w:rsidR="00832D61" w:rsidRDefault="00832D61" w:rsidP="00832D61">
      <w:pPr>
        <w:pStyle w:val="CommentText"/>
      </w:pPr>
      <w:r>
        <w:rPr>
          <w:rStyle w:val="CommentReference"/>
        </w:rPr>
        <w:annotationRef/>
      </w:r>
      <w:r>
        <w:t>This is unique students, count of unique student IDs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C9F7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5D86E8A" w16cex:dateUtc="2024-04-17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C9F754" w16cid:durableId="25D86E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F9FA5" w14:textId="77777777" w:rsidR="00EE6106" w:rsidRDefault="00EE6106" w:rsidP="00A8119C">
      <w:pPr>
        <w:spacing w:after="0" w:line="240" w:lineRule="auto"/>
      </w:pPr>
      <w:r>
        <w:separator/>
      </w:r>
    </w:p>
  </w:endnote>
  <w:endnote w:type="continuationSeparator" w:id="0">
    <w:p w14:paraId="57721B28" w14:textId="77777777" w:rsidR="00EE6106" w:rsidRDefault="00EE6106" w:rsidP="00A81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EDFD" w14:textId="77777777" w:rsidR="00EE6106" w:rsidRDefault="00EE6106" w:rsidP="00A8119C">
      <w:pPr>
        <w:spacing w:after="0" w:line="240" w:lineRule="auto"/>
      </w:pPr>
      <w:r>
        <w:separator/>
      </w:r>
    </w:p>
  </w:footnote>
  <w:footnote w:type="continuationSeparator" w:id="0">
    <w:p w14:paraId="0F900C47" w14:textId="77777777" w:rsidR="00EE6106" w:rsidRDefault="00EE6106" w:rsidP="00A811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3FB"/>
    <w:multiLevelType w:val="hybridMultilevel"/>
    <w:tmpl w:val="261670EE"/>
    <w:lvl w:ilvl="0" w:tplc="F5E878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66536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a Conrad">
    <w15:presenceInfo w15:providerId="AD" w15:userId="S::kmconrad3@wisc.edu::36c6cec4-1cab-4943-a6b0-050870980b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175F"/>
    <w:rsid w:val="00032497"/>
    <w:rsid w:val="00044632"/>
    <w:rsid w:val="000565FD"/>
    <w:rsid w:val="00070B88"/>
    <w:rsid w:val="00084946"/>
    <w:rsid w:val="000A60AE"/>
    <w:rsid w:val="000B57AA"/>
    <w:rsid w:val="001205A2"/>
    <w:rsid w:val="001327A4"/>
    <w:rsid w:val="00190F1C"/>
    <w:rsid w:val="001D2B72"/>
    <w:rsid w:val="0020698F"/>
    <w:rsid w:val="002479B8"/>
    <w:rsid w:val="0025075E"/>
    <w:rsid w:val="00257F43"/>
    <w:rsid w:val="00262461"/>
    <w:rsid w:val="002739FF"/>
    <w:rsid w:val="0027547A"/>
    <w:rsid w:val="00282A39"/>
    <w:rsid w:val="00285C80"/>
    <w:rsid w:val="002876EB"/>
    <w:rsid w:val="00290DF3"/>
    <w:rsid w:val="00294825"/>
    <w:rsid w:val="002C185C"/>
    <w:rsid w:val="002D7834"/>
    <w:rsid w:val="002E5433"/>
    <w:rsid w:val="00340C31"/>
    <w:rsid w:val="00345DBD"/>
    <w:rsid w:val="00351F0C"/>
    <w:rsid w:val="0037482A"/>
    <w:rsid w:val="0039098A"/>
    <w:rsid w:val="003B46DC"/>
    <w:rsid w:val="003D7034"/>
    <w:rsid w:val="003F3430"/>
    <w:rsid w:val="004312DF"/>
    <w:rsid w:val="00442C4D"/>
    <w:rsid w:val="004A0111"/>
    <w:rsid w:val="004C338E"/>
    <w:rsid w:val="004D07D7"/>
    <w:rsid w:val="00532384"/>
    <w:rsid w:val="005542D4"/>
    <w:rsid w:val="005A0E22"/>
    <w:rsid w:val="005D393B"/>
    <w:rsid w:val="005D43B3"/>
    <w:rsid w:val="005D5951"/>
    <w:rsid w:val="005E3EA2"/>
    <w:rsid w:val="0064210E"/>
    <w:rsid w:val="0065101C"/>
    <w:rsid w:val="00681437"/>
    <w:rsid w:val="0068175F"/>
    <w:rsid w:val="006E7D45"/>
    <w:rsid w:val="00723523"/>
    <w:rsid w:val="00725B0B"/>
    <w:rsid w:val="00740E65"/>
    <w:rsid w:val="007560B1"/>
    <w:rsid w:val="0077496B"/>
    <w:rsid w:val="0078477F"/>
    <w:rsid w:val="00790354"/>
    <w:rsid w:val="0079739E"/>
    <w:rsid w:val="007B523B"/>
    <w:rsid w:val="00832D61"/>
    <w:rsid w:val="00837953"/>
    <w:rsid w:val="008639D7"/>
    <w:rsid w:val="00870EEB"/>
    <w:rsid w:val="008A1920"/>
    <w:rsid w:val="008D069D"/>
    <w:rsid w:val="008D7BDD"/>
    <w:rsid w:val="008E610E"/>
    <w:rsid w:val="0091339C"/>
    <w:rsid w:val="00921FD7"/>
    <w:rsid w:val="00925161"/>
    <w:rsid w:val="00934255"/>
    <w:rsid w:val="009423DD"/>
    <w:rsid w:val="00985992"/>
    <w:rsid w:val="009A7282"/>
    <w:rsid w:val="009C3B10"/>
    <w:rsid w:val="00A01C5D"/>
    <w:rsid w:val="00A329F6"/>
    <w:rsid w:val="00A53F00"/>
    <w:rsid w:val="00A8119C"/>
    <w:rsid w:val="00A869D2"/>
    <w:rsid w:val="00A96FAC"/>
    <w:rsid w:val="00AB0F5D"/>
    <w:rsid w:val="00AE30C5"/>
    <w:rsid w:val="00AF213C"/>
    <w:rsid w:val="00B07DB3"/>
    <w:rsid w:val="00B146CB"/>
    <w:rsid w:val="00B46987"/>
    <w:rsid w:val="00B4699E"/>
    <w:rsid w:val="00B4781F"/>
    <w:rsid w:val="00B63265"/>
    <w:rsid w:val="00BA185C"/>
    <w:rsid w:val="00BB6642"/>
    <w:rsid w:val="00BC07C6"/>
    <w:rsid w:val="00BC1C3C"/>
    <w:rsid w:val="00BE692F"/>
    <w:rsid w:val="00C01E28"/>
    <w:rsid w:val="00C76A8B"/>
    <w:rsid w:val="00CF4EE3"/>
    <w:rsid w:val="00D22329"/>
    <w:rsid w:val="00D66801"/>
    <w:rsid w:val="00D80C52"/>
    <w:rsid w:val="00D91214"/>
    <w:rsid w:val="00DA4645"/>
    <w:rsid w:val="00DB31CA"/>
    <w:rsid w:val="00DE4D45"/>
    <w:rsid w:val="00E4299A"/>
    <w:rsid w:val="00E451A2"/>
    <w:rsid w:val="00EE49E2"/>
    <w:rsid w:val="00EE6106"/>
    <w:rsid w:val="00EE66DC"/>
    <w:rsid w:val="00F442F5"/>
    <w:rsid w:val="00F6775C"/>
    <w:rsid w:val="00FC5747"/>
    <w:rsid w:val="00FF1BE5"/>
    <w:rsid w:val="00FF44B0"/>
    <w:rsid w:val="0EBC3047"/>
    <w:rsid w:val="243A52D4"/>
    <w:rsid w:val="28F31AE6"/>
    <w:rsid w:val="340A6881"/>
    <w:rsid w:val="471605E2"/>
    <w:rsid w:val="666E2872"/>
    <w:rsid w:val="67DC9459"/>
    <w:rsid w:val="7430F3B3"/>
    <w:rsid w:val="77B79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372E"/>
  <w15:docId w15:val="{50BF1FFF-7D84-4532-BD66-3A6E5B922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F43"/>
    <w:pPr>
      <w:ind w:left="720"/>
      <w:contextualSpacing/>
    </w:pPr>
  </w:style>
  <w:style w:type="paragraph" w:styleId="Header">
    <w:name w:val="header"/>
    <w:basedOn w:val="Normal"/>
    <w:link w:val="HeaderChar"/>
    <w:uiPriority w:val="99"/>
    <w:unhideWhenUsed/>
    <w:rsid w:val="00A81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19C"/>
  </w:style>
  <w:style w:type="paragraph" w:styleId="Footer">
    <w:name w:val="footer"/>
    <w:basedOn w:val="Normal"/>
    <w:link w:val="FooterChar"/>
    <w:uiPriority w:val="99"/>
    <w:unhideWhenUsed/>
    <w:rsid w:val="00A81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19C"/>
  </w:style>
  <w:style w:type="character" w:styleId="CommentReference">
    <w:name w:val="annotation reference"/>
    <w:basedOn w:val="DefaultParagraphFont"/>
    <w:uiPriority w:val="99"/>
    <w:semiHidden/>
    <w:unhideWhenUsed/>
    <w:rsid w:val="00DE4D45"/>
    <w:rPr>
      <w:sz w:val="16"/>
      <w:szCs w:val="16"/>
    </w:rPr>
  </w:style>
  <w:style w:type="paragraph" w:styleId="CommentText">
    <w:name w:val="annotation text"/>
    <w:basedOn w:val="Normal"/>
    <w:link w:val="CommentTextChar"/>
    <w:uiPriority w:val="99"/>
    <w:unhideWhenUsed/>
    <w:rsid w:val="00DE4D45"/>
    <w:pPr>
      <w:spacing w:line="240" w:lineRule="auto"/>
    </w:pPr>
    <w:rPr>
      <w:sz w:val="20"/>
      <w:szCs w:val="20"/>
    </w:rPr>
  </w:style>
  <w:style w:type="character" w:customStyle="1" w:styleId="CommentTextChar">
    <w:name w:val="Comment Text Char"/>
    <w:basedOn w:val="DefaultParagraphFont"/>
    <w:link w:val="CommentText"/>
    <w:uiPriority w:val="99"/>
    <w:rsid w:val="00DE4D45"/>
    <w:rPr>
      <w:sz w:val="20"/>
      <w:szCs w:val="20"/>
    </w:rPr>
  </w:style>
  <w:style w:type="paragraph" w:styleId="CommentSubject">
    <w:name w:val="annotation subject"/>
    <w:basedOn w:val="CommentText"/>
    <w:next w:val="CommentText"/>
    <w:link w:val="CommentSubjectChar"/>
    <w:uiPriority w:val="99"/>
    <w:semiHidden/>
    <w:unhideWhenUsed/>
    <w:rsid w:val="00DE4D45"/>
    <w:rPr>
      <w:b/>
      <w:bCs/>
    </w:rPr>
  </w:style>
  <w:style w:type="character" w:customStyle="1" w:styleId="CommentSubjectChar">
    <w:name w:val="Comment Subject Char"/>
    <w:basedOn w:val="CommentTextChar"/>
    <w:link w:val="CommentSubject"/>
    <w:uiPriority w:val="99"/>
    <w:semiHidden/>
    <w:rsid w:val="00DE4D45"/>
    <w:rPr>
      <w:b/>
      <w:bCs/>
      <w:sz w:val="20"/>
      <w:szCs w:val="20"/>
    </w:rPr>
  </w:style>
  <w:style w:type="paragraph" w:styleId="HTMLPreformatted">
    <w:name w:val="HTML Preformatted"/>
    <w:basedOn w:val="Normal"/>
    <w:link w:val="HTMLPreformattedChar"/>
    <w:uiPriority w:val="99"/>
    <w:semiHidden/>
    <w:unhideWhenUsed/>
    <w:rsid w:val="002E5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E5433"/>
    <w:rPr>
      <w:rFonts w:ascii="Courier New" w:eastAsia="Times New Roman" w:hAnsi="Courier New" w:cs="Courier New"/>
      <w:kern w:val="0"/>
      <w:sz w:val="20"/>
      <w:szCs w:val="20"/>
    </w:rPr>
  </w:style>
  <w:style w:type="paragraph" w:customStyle="1" w:styleId="pf0">
    <w:name w:val="pf0"/>
    <w:basedOn w:val="Normal"/>
    <w:rsid w:val="003D703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f01">
    <w:name w:val="cf01"/>
    <w:basedOn w:val="DefaultParagraphFont"/>
    <w:rsid w:val="003D7034"/>
    <w:rPr>
      <w:rFonts w:ascii="Segoe UI" w:hAnsi="Segoe UI" w:cs="Segoe UI" w:hint="default"/>
      <w:sz w:val="18"/>
      <w:szCs w:val="18"/>
    </w:rPr>
  </w:style>
  <w:style w:type="paragraph" w:styleId="EndnoteText">
    <w:name w:val="endnote text"/>
    <w:basedOn w:val="Normal"/>
    <w:link w:val="EndnoteTextChar"/>
    <w:uiPriority w:val="99"/>
    <w:semiHidden/>
    <w:unhideWhenUsed/>
    <w:rsid w:val="004D0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07D7"/>
    <w:rPr>
      <w:sz w:val="20"/>
      <w:szCs w:val="20"/>
    </w:rPr>
  </w:style>
  <w:style w:type="character" w:styleId="EndnoteReference">
    <w:name w:val="endnote reference"/>
    <w:basedOn w:val="DefaultParagraphFont"/>
    <w:uiPriority w:val="99"/>
    <w:semiHidden/>
    <w:unhideWhenUsed/>
    <w:rsid w:val="004D07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2002">
      <w:bodyDiv w:val="1"/>
      <w:marLeft w:val="0"/>
      <w:marRight w:val="0"/>
      <w:marTop w:val="0"/>
      <w:marBottom w:val="0"/>
      <w:divBdr>
        <w:top w:val="none" w:sz="0" w:space="0" w:color="auto"/>
        <w:left w:val="none" w:sz="0" w:space="0" w:color="auto"/>
        <w:bottom w:val="none" w:sz="0" w:space="0" w:color="auto"/>
        <w:right w:val="none" w:sz="0" w:space="0" w:color="auto"/>
      </w:divBdr>
    </w:div>
    <w:div w:id="313066099">
      <w:bodyDiv w:val="1"/>
      <w:marLeft w:val="0"/>
      <w:marRight w:val="0"/>
      <w:marTop w:val="0"/>
      <w:marBottom w:val="0"/>
      <w:divBdr>
        <w:top w:val="none" w:sz="0" w:space="0" w:color="auto"/>
        <w:left w:val="none" w:sz="0" w:space="0" w:color="auto"/>
        <w:bottom w:val="none" w:sz="0" w:space="0" w:color="auto"/>
        <w:right w:val="none" w:sz="0" w:space="0" w:color="auto"/>
      </w:divBdr>
    </w:div>
    <w:div w:id="452092911">
      <w:bodyDiv w:val="1"/>
      <w:marLeft w:val="0"/>
      <w:marRight w:val="0"/>
      <w:marTop w:val="0"/>
      <w:marBottom w:val="0"/>
      <w:divBdr>
        <w:top w:val="none" w:sz="0" w:space="0" w:color="auto"/>
        <w:left w:val="none" w:sz="0" w:space="0" w:color="auto"/>
        <w:bottom w:val="none" w:sz="0" w:space="0" w:color="auto"/>
        <w:right w:val="none" w:sz="0" w:space="0" w:color="auto"/>
      </w:divBdr>
    </w:div>
    <w:div w:id="688916791">
      <w:bodyDiv w:val="1"/>
      <w:marLeft w:val="0"/>
      <w:marRight w:val="0"/>
      <w:marTop w:val="0"/>
      <w:marBottom w:val="0"/>
      <w:divBdr>
        <w:top w:val="none" w:sz="0" w:space="0" w:color="auto"/>
        <w:left w:val="none" w:sz="0" w:space="0" w:color="auto"/>
        <w:bottom w:val="none" w:sz="0" w:space="0" w:color="auto"/>
        <w:right w:val="none" w:sz="0" w:space="0" w:color="auto"/>
      </w:divBdr>
    </w:div>
    <w:div w:id="1169709012">
      <w:bodyDiv w:val="1"/>
      <w:marLeft w:val="0"/>
      <w:marRight w:val="0"/>
      <w:marTop w:val="0"/>
      <w:marBottom w:val="0"/>
      <w:divBdr>
        <w:top w:val="none" w:sz="0" w:space="0" w:color="auto"/>
        <w:left w:val="none" w:sz="0" w:space="0" w:color="auto"/>
        <w:bottom w:val="none" w:sz="0" w:space="0" w:color="auto"/>
        <w:right w:val="none" w:sz="0" w:space="0" w:color="auto"/>
      </w:divBdr>
    </w:div>
    <w:div w:id="127791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86DBA-6C42-4DDF-AF3C-1C8F651B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Conrad</dc:creator>
  <cp:keywords/>
  <dc:description/>
  <cp:lastModifiedBy>Kara Conrad</cp:lastModifiedBy>
  <cp:revision>35</cp:revision>
  <dcterms:created xsi:type="dcterms:W3CDTF">2024-01-26T19:26:00Z</dcterms:created>
  <dcterms:modified xsi:type="dcterms:W3CDTF">2024-04-22T20:32:00Z</dcterms:modified>
</cp:coreProperties>
</file>